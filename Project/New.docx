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F03" w:rsidRDefault="00982F03" w:rsidP="00982F03">
      <w:pPr>
        <w:pStyle w:val="NoSpacing"/>
        <w:jc w:val="center"/>
        <w:rPr>
          <w:sz w:val="56"/>
        </w:rPr>
      </w:pPr>
      <w:bookmarkStart w:id="0" w:name="_GoBack"/>
      <w:bookmarkEnd w:id="0"/>
    </w:p>
    <w:p w:rsidR="00982F03" w:rsidRDefault="00982F03" w:rsidP="00982F03">
      <w:pPr>
        <w:pStyle w:val="NoSpacing"/>
        <w:jc w:val="center"/>
        <w:rPr>
          <w:sz w:val="56"/>
        </w:rPr>
      </w:pPr>
    </w:p>
    <w:p w:rsidR="00DB5F3A" w:rsidRPr="00982F03" w:rsidRDefault="00181E1A" w:rsidP="00982F03">
      <w:pPr>
        <w:pStyle w:val="NoSpacing"/>
        <w:jc w:val="center"/>
        <w:rPr>
          <w:b/>
          <w:sz w:val="96"/>
          <w:szCs w:val="150"/>
        </w:rPr>
      </w:pPr>
      <w:r>
        <w:rPr>
          <w:b/>
          <w:sz w:val="96"/>
          <w:szCs w:val="150"/>
        </w:rPr>
        <w:t>PROJECT 2</w:t>
      </w:r>
    </w:p>
    <w:p w:rsidR="00982F03" w:rsidRPr="00982F03" w:rsidRDefault="00982F03" w:rsidP="00982F03">
      <w:pPr>
        <w:pStyle w:val="NoSpacing"/>
        <w:jc w:val="center"/>
        <w:rPr>
          <w:b/>
          <w:sz w:val="20"/>
        </w:rPr>
      </w:pPr>
    </w:p>
    <w:p w:rsidR="00982F03" w:rsidRPr="00982F03" w:rsidRDefault="00982F03" w:rsidP="00982F03">
      <w:pPr>
        <w:pStyle w:val="NoSpacing"/>
        <w:jc w:val="center"/>
        <w:rPr>
          <w:i/>
          <w:sz w:val="56"/>
        </w:rPr>
      </w:pPr>
      <w:r w:rsidRPr="00982F03">
        <w:rPr>
          <w:i/>
          <w:sz w:val="56"/>
        </w:rPr>
        <w:t>&lt;SLOT MACHINE</w:t>
      </w:r>
      <w:r w:rsidR="00181E1A">
        <w:rPr>
          <w:i/>
          <w:sz w:val="56"/>
        </w:rPr>
        <w:t xml:space="preserve"> v2</w:t>
      </w:r>
      <w:r w:rsidRPr="00982F03">
        <w:rPr>
          <w:i/>
          <w:sz w:val="56"/>
        </w:rPr>
        <w:t>&gt;</w:t>
      </w:r>
    </w:p>
    <w:p w:rsidR="00982F03" w:rsidRDefault="00982F03" w:rsidP="00982F03">
      <w:pPr>
        <w:pStyle w:val="NoSpacing"/>
        <w:jc w:val="center"/>
        <w:rPr>
          <w:i/>
          <w:sz w:val="96"/>
        </w:rPr>
      </w:pPr>
    </w:p>
    <w:p w:rsidR="00982F03" w:rsidRP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Pr="00982F03" w:rsidRDefault="00982F03" w:rsidP="00982F03">
      <w:pPr>
        <w:pStyle w:val="NoSpacing"/>
        <w:ind w:left="5040"/>
        <w:rPr>
          <w:sz w:val="48"/>
          <w:szCs w:val="48"/>
        </w:rPr>
      </w:pPr>
      <w:r>
        <w:rPr>
          <w:sz w:val="48"/>
          <w:szCs w:val="48"/>
        </w:rPr>
        <w:t>CSC5 - 40107</w:t>
      </w:r>
    </w:p>
    <w:p w:rsidR="00982F03" w:rsidRDefault="00982F03" w:rsidP="00982F03">
      <w:pPr>
        <w:pStyle w:val="NoSpacing"/>
        <w:ind w:left="5040"/>
        <w:rPr>
          <w:sz w:val="48"/>
          <w:szCs w:val="48"/>
        </w:rPr>
      </w:pPr>
      <w:r w:rsidRPr="00982F03">
        <w:rPr>
          <w:sz w:val="48"/>
          <w:szCs w:val="48"/>
        </w:rPr>
        <w:t>Cay, Shienne Patricia</w:t>
      </w:r>
    </w:p>
    <w:p w:rsidR="00982F03" w:rsidRDefault="00982F03" w:rsidP="00982F03">
      <w:pPr>
        <w:pStyle w:val="NoSpacing"/>
        <w:ind w:left="5040"/>
        <w:rPr>
          <w:sz w:val="48"/>
          <w:szCs w:val="48"/>
        </w:rPr>
      </w:pPr>
      <w:r>
        <w:rPr>
          <w:sz w:val="48"/>
          <w:szCs w:val="48"/>
        </w:rPr>
        <w:t xml:space="preserve">Date: </w:t>
      </w:r>
      <w:r w:rsidR="00181E1A">
        <w:rPr>
          <w:sz w:val="48"/>
          <w:szCs w:val="48"/>
        </w:rPr>
        <w:t>02/09</w:t>
      </w:r>
      <w:r>
        <w:rPr>
          <w:sz w:val="48"/>
          <w:szCs w:val="48"/>
        </w:rPr>
        <w:t>/2017</w:t>
      </w:r>
    </w:p>
    <w:p w:rsidR="00982F03" w:rsidRDefault="00982F03" w:rsidP="00982F03">
      <w:pPr>
        <w:pStyle w:val="NoSpacing"/>
        <w:ind w:left="5040"/>
        <w:rPr>
          <w:sz w:val="48"/>
          <w:szCs w:val="48"/>
        </w:rPr>
      </w:pPr>
    </w:p>
    <w:p w:rsidR="00982F03" w:rsidRPr="00982F03" w:rsidRDefault="00982F03" w:rsidP="00982F03">
      <w:pPr>
        <w:pStyle w:val="NoSpacing"/>
        <w:rPr>
          <w:rFonts w:ascii="TimesNewRomanPS-BoldMT" w:hAnsi="TimesNewRomanPS-BoldMT" w:cs="TimesNewRomanPS-BoldMT"/>
          <w:b/>
          <w:bCs/>
          <w:sz w:val="36"/>
          <w:szCs w:val="32"/>
        </w:rPr>
      </w:pPr>
      <w:r w:rsidRPr="00982F03">
        <w:rPr>
          <w:rFonts w:ascii="TimesNewRomanPS-BoldMT" w:hAnsi="TimesNewRomanPS-BoldMT" w:cs="TimesNewRomanPS-BoldMT"/>
          <w:b/>
          <w:bCs/>
          <w:sz w:val="36"/>
          <w:szCs w:val="32"/>
        </w:rPr>
        <w:lastRenderedPageBreak/>
        <w:t>Introduction</w:t>
      </w:r>
    </w:p>
    <w:p w:rsidR="00982F03" w:rsidRDefault="00982F03" w:rsidP="00982F03">
      <w:pPr>
        <w:pStyle w:val="NoSpacing"/>
        <w:rPr>
          <w:rFonts w:ascii="TimesNewRomanPS-BoldMT" w:hAnsi="TimesNewRomanPS-BoldMT" w:cs="TimesNewRomanPS-BoldMT"/>
          <w:b/>
          <w:bCs/>
          <w:sz w:val="32"/>
          <w:szCs w:val="32"/>
        </w:rPr>
      </w:pPr>
    </w:p>
    <w:p w:rsidR="00982F03" w:rsidRDefault="00982F03" w:rsidP="00982F03">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Title: Slot Machine</w:t>
      </w:r>
      <w:r w:rsidR="00181E1A">
        <w:rPr>
          <w:rFonts w:ascii="TimesNewRomanPS-BoldMT" w:hAnsi="TimesNewRomanPS-BoldMT" w:cs="TimesNewRomanPS-BoldMT"/>
          <w:bCs/>
          <w:sz w:val="32"/>
          <w:szCs w:val="32"/>
        </w:rPr>
        <w:t xml:space="preserve"> v2</w:t>
      </w:r>
    </w:p>
    <w:p w:rsidR="00982F03" w:rsidRDefault="00982F03" w:rsidP="00982F03">
      <w:pPr>
        <w:pStyle w:val="NoSpacing"/>
        <w:rPr>
          <w:rFonts w:ascii="TimesNewRomanPS-BoldMT" w:hAnsi="TimesNewRomanPS-BoldMT" w:cs="TimesNewRomanPS-BoldMT"/>
          <w:bCs/>
          <w:sz w:val="32"/>
          <w:szCs w:val="32"/>
        </w:rPr>
      </w:pPr>
    </w:p>
    <w:p w:rsidR="00982F03" w:rsidRDefault="00982F03"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Slot Machine is played</w:t>
      </w:r>
      <w:r w:rsidR="00BE0725">
        <w:rPr>
          <w:rFonts w:ascii="TimesNewRomanPS-BoldMT" w:hAnsi="TimesNewRomanPS-BoldMT" w:cs="TimesNewRomanPS-BoldMT"/>
          <w:bCs/>
          <w:sz w:val="32"/>
          <w:szCs w:val="32"/>
        </w:rPr>
        <w:t xml:space="preserve"> just as how people play it in c</w:t>
      </w:r>
      <w:r>
        <w:rPr>
          <w:rFonts w:ascii="TimesNewRomanPS-BoldMT" w:hAnsi="TimesNewRomanPS-BoldMT" w:cs="TimesNewRomanPS-BoldMT"/>
          <w:bCs/>
          <w:sz w:val="32"/>
          <w:szCs w:val="32"/>
        </w:rPr>
        <w:t>asinos. Once a pattern comes out, the player wins the bet. Amount of money won varies by bet amount and the pattern it won with.</w:t>
      </w:r>
      <w:r w:rsidR="00181E1A">
        <w:rPr>
          <w:rFonts w:ascii="TimesNewRomanPS-BoldMT" w:hAnsi="TimesNewRomanPS-BoldMT" w:cs="TimesNewRomanPS-BoldMT"/>
          <w:bCs/>
          <w:sz w:val="32"/>
          <w:szCs w:val="32"/>
        </w:rPr>
        <w:t xml:space="preserve"> This is the main idea of the game.</w:t>
      </w:r>
    </w:p>
    <w:p w:rsidR="00181E1A" w:rsidRDefault="00181E1A" w:rsidP="00982F03">
      <w:pPr>
        <w:pStyle w:val="NoSpacing"/>
        <w:jc w:val="both"/>
        <w:rPr>
          <w:rFonts w:ascii="TimesNewRomanPS-BoldMT" w:hAnsi="TimesNewRomanPS-BoldMT" w:cs="TimesNewRomanPS-BoldMT"/>
          <w:bCs/>
          <w:sz w:val="32"/>
          <w:szCs w:val="32"/>
        </w:rPr>
      </w:pPr>
    </w:p>
    <w:p w:rsidR="00181E1A" w:rsidRDefault="00181E1A"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However, I added some features so I could utilize topics in class that were not used version 1. The game starts as soon as it is debugged. The program will display the winning patterns and prompt the user for a decision. Before, it was only to play or to cancel. But now, user can choose to play a mini-game within the program. It’s a number guessing game with a twist. User don’t necessarily guess the number but takes a chance if input number occurs 5 times in printing, user will then earn $10 even with no cash insertion. However, one wouldn’t be able to get the money from mini-game if player does not play the main game. Mini game winnings are added to cash bonus.</w:t>
      </w:r>
    </w:p>
    <w:p w:rsidR="00181E1A" w:rsidRDefault="00181E1A" w:rsidP="00982F03">
      <w:pPr>
        <w:pStyle w:val="NoSpacing"/>
        <w:jc w:val="both"/>
        <w:rPr>
          <w:rFonts w:ascii="TimesNewRomanPS-BoldMT" w:hAnsi="TimesNewRomanPS-BoldMT" w:cs="TimesNewRomanPS-BoldMT"/>
          <w:bCs/>
          <w:sz w:val="32"/>
          <w:szCs w:val="32"/>
        </w:rPr>
      </w:pPr>
    </w:p>
    <w:p w:rsidR="00181E1A" w:rsidRDefault="00181E1A"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Another feature I added is the data feature that is only accessible to casino “staffs”. I set the game up to only accommodate 25 play count and if the number of maximum players is reached, the program will prompt for a Staff Login and reset the data. Even though it can be reset in the program, saved file of user’s game report can still be retrieved as it is in an external file. Inside the staff access are the players game information like the total cash involved, cash loss, cash win and cash bonus.</w:t>
      </w:r>
      <w:r w:rsidR="009121FF">
        <w:rPr>
          <w:rFonts w:ascii="TimesNewRomanPS-BoldMT" w:hAnsi="TimesNewRomanPS-BoldMT" w:cs="TimesNewRomanPS-BoldMT"/>
          <w:bCs/>
          <w:sz w:val="32"/>
          <w:szCs w:val="32"/>
        </w:rPr>
        <w:t xml:space="preserve"> Another thing is, the only way for the program to stop is when the “staff” resets the game.</w:t>
      </w:r>
    </w:p>
    <w:p w:rsidR="009121FF" w:rsidRDefault="009121FF" w:rsidP="00982F03">
      <w:pPr>
        <w:pStyle w:val="NoSpacing"/>
        <w:jc w:val="both"/>
        <w:rPr>
          <w:rFonts w:ascii="TimesNewRomanPS-BoldMT" w:hAnsi="TimesNewRomanPS-BoldMT" w:cs="TimesNewRomanPS-BoldMT"/>
          <w:bCs/>
          <w:sz w:val="32"/>
          <w:szCs w:val="32"/>
        </w:rPr>
      </w:pPr>
    </w:p>
    <w:p w:rsidR="00F1337E" w:rsidRDefault="009121FF"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For the player list, if a user comes back and plays again, user will have the option to look at his/her last game report before it is overwritten by new game play.</w:t>
      </w:r>
    </w:p>
    <w:p w:rsidR="00C8401B" w:rsidRDefault="00C8401B" w:rsidP="009121FF">
      <w:pPr>
        <w:pStyle w:val="NoSpacing"/>
        <w:jc w:val="both"/>
        <w:rPr>
          <w:rFonts w:ascii="TimesNewRomanPS-BoldMT" w:hAnsi="TimesNewRomanPS-BoldMT" w:cs="TimesNewRomanPS-BoldMT"/>
          <w:bCs/>
          <w:sz w:val="32"/>
          <w:szCs w:val="32"/>
        </w:rPr>
      </w:pPr>
    </w:p>
    <w:p w:rsidR="00C8401B" w:rsidRDefault="00C8401B" w:rsidP="00982F03">
      <w:pPr>
        <w:pStyle w:val="NoSpacing"/>
        <w:jc w:val="both"/>
        <w:rPr>
          <w:rFonts w:ascii="TimesNewRomanPS-BoldMT" w:hAnsi="TimesNewRomanPS-BoldMT" w:cs="TimesNewRomanPS-BoldMT"/>
          <w:bCs/>
          <w:sz w:val="32"/>
          <w:szCs w:val="32"/>
        </w:rPr>
      </w:pPr>
    </w:p>
    <w:p w:rsidR="00F1337E" w:rsidRDefault="00C8401B" w:rsidP="009121FF">
      <w:pPr>
        <w:pStyle w:val="NoSpacing"/>
        <w:jc w:val="both"/>
        <w:rPr>
          <w:rFonts w:ascii="TimesNewRomanPS-BoldMT" w:hAnsi="TimesNewRomanPS-BoldMT" w:cs="TimesNewRomanPS-BoldMT"/>
          <w:bCs/>
          <w:sz w:val="32"/>
          <w:szCs w:val="32"/>
        </w:rPr>
      </w:pPr>
      <w:r w:rsidRPr="00C8401B">
        <w:rPr>
          <w:rFonts w:ascii="TimesNewRomanPS-BoldMT" w:hAnsi="TimesNewRomanPS-BoldMT" w:cs="TimesNewRomanPS-BoldMT"/>
          <w:b/>
          <w:bCs/>
          <w:sz w:val="32"/>
          <w:szCs w:val="32"/>
        </w:rPr>
        <w:t>Note:</w:t>
      </w:r>
      <w:r w:rsidR="009121FF">
        <w:rPr>
          <w:rFonts w:ascii="TimesNewRomanPS-BoldMT" w:hAnsi="TimesNewRomanPS-BoldMT" w:cs="TimesNewRomanPS-BoldMT"/>
          <w:b/>
          <w:bCs/>
          <w:sz w:val="32"/>
          <w:szCs w:val="32"/>
        </w:rPr>
        <w:tab/>
      </w:r>
      <w:r w:rsidR="00FA74CA">
        <w:rPr>
          <w:rFonts w:ascii="TimesNewRomanPS-BoldMT" w:hAnsi="TimesNewRomanPS-BoldMT" w:cs="TimesNewRomanPS-BoldMT"/>
          <w:bCs/>
          <w:sz w:val="32"/>
          <w:szCs w:val="32"/>
        </w:rPr>
        <w:t>Just like how it goes in slot machines in any casinos, b</w:t>
      </w:r>
      <w:r w:rsidR="00F1337E">
        <w:rPr>
          <w:rFonts w:ascii="TimesNewRomanPS-BoldMT" w:hAnsi="TimesNewRomanPS-BoldMT" w:cs="TimesNewRomanPS-BoldMT"/>
          <w:bCs/>
          <w:sz w:val="32"/>
          <w:szCs w:val="32"/>
        </w:rPr>
        <w:t>et amount is first deducted to the current money before it generates the random numbers. Once the player wins, the bet amount is added to current money, and is multiplied depending on the pattern won.</w:t>
      </w:r>
    </w:p>
    <w:p w:rsidR="00F1337E" w:rsidRDefault="00F1337E" w:rsidP="00982F03">
      <w:pPr>
        <w:pStyle w:val="NoSpacing"/>
        <w:jc w:val="both"/>
        <w:rPr>
          <w:rFonts w:ascii="TimesNewRomanPS-BoldMT" w:hAnsi="TimesNewRomanPS-BoldMT" w:cs="TimesNewRomanPS-BoldMT"/>
          <w:bCs/>
          <w:sz w:val="32"/>
          <w:szCs w:val="32"/>
        </w:rPr>
      </w:pPr>
    </w:p>
    <w:p w:rsidR="00F1337E" w:rsidRDefault="00F1337E"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Example:</w:t>
      </w:r>
      <w:r>
        <w:rPr>
          <w:rFonts w:ascii="TimesNewRomanPS-BoldMT" w:hAnsi="TimesNewRomanPS-BoldMT" w:cs="TimesNewRomanPS-BoldMT"/>
          <w:bCs/>
          <w:sz w:val="32"/>
          <w:szCs w:val="32"/>
        </w:rPr>
        <w:tab/>
      </w:r>
      <w:r w:rsidR="00C8401B">
        <w:rPr>
          <w:rFonts w:ascii="TimesNewRomanPS-BoldMT" w:hAnsi="TimesNewRomanPS-BoldMT" w:cs="TimesNewRomanPS-BoldMT"/>
          <w:bCs/>
          <w:sz w:val="32"/>
          <w:szCs w:val="32"/>
        </w:rPr>
        <w:t>If user has $50 and bets $25 dollars, and it wins a 2x bet pattern. Though user won $50 dollars, only $25 dollars will be added to his/her account. The money that the user will have on his/her account will be $75.</w:t>
      </w:r>
    </w:p>
    <w:p w:rsidR="00982F03" w:rsidRPr="00982F03" w:rsidRDefault="00982F03" w:rsidP="00982F03">
      <w:pPr>
        <w:pStyle w:val="NoSpacing"/>
        <w:rPr>
          <w:rFonts w:ascii="TimesNewRomanPS-BoldMT" w:hAnsi="TimesNewRomanPS-BoldMT" w:cs="TimesNewRomanPS-BoldMT"/>
          <w:bCs/>
          <w:sz w:val="32"/>
          <w:szCs w:val="32"/>
        </w:rPr>
      </w:pPr>
    </w:p>
    <w:p w:rsidR="00F1337E" w:rsidRDefault="00FA74CA" w:rsidP="00982F03">
      <w:pPr>
        <w:pStyle w:val="NoSpacing"/>
        <w:rPr>
          <w:sz w:val="32"/>
          <w:szCs w:val="32"/>
        </w:rPr>
      </w:pPr>
      <w:r>
        <w:rPr>
          <w:sz w:val="32"/>
          <w:szCs w:val="32"/>
        </w:rPr>
        <w:t>It is a game won purely by luck.</w:t>
      </w:r>
    </w:p>
    <w:p w:rsidR="009121FF" w:rsidRDefault="009121FF" w:rsidP="00982F03">
      <w:pPr>
        <w:pStyle w:val="NoSpacing"/>
        <w:rPr>
          <w:sz w:val="32"/>
          <w:szCs w:val="32"/>
        </w:rPr>
      </w:pPr>
    </w:p>
    <w:p w:rsidR="00FA74CA" w:rsidRPr="00982F03" w:rsidRDefault="00FA74CA" w:rsidP="00FA74CA">
      <w:pPr>
        <w:pStyle w:val="NoSpacing"/>
        <w:rPr>
          <w:rFonts w:ascii="TimesNewRomanPS-BoldMT" w:hAnsi="TimesNewRomanPS-BoldMT" w:cs="TimesNewRomanPS-BoldMT"/>
          <w:b/>
          <w:bCs/>
          <w:sz w:val="36"/>
          <w:szCs w:val="32"/>
        </w:rPr>
      </w:pPr>
      <w:r>
        <w:rPr>
          <w:rFonts w:ascii="TimesNewRomanPS-BoldMT" w:hAnsi="TimesNewRomanPS-BoldMT" w:cs="TimesNewRomanPS-BoldMT"/>
          <w:b/>
          <w:bCs/>
          <w:sz w:val="36"/>
          <w:szCs w:val="32"/>
        </w:rPr>
        <w:t>Summary</w:t>
      </w:r>
    </w:p>
    <w:p w:rsidR="00FA74CA" w:rsidRDefault="00FA74CA" w:rsidP="00982F03">
      <w:pPr>
        <w:pStyle w:val="NoSpacing"/>
        <w:rPr>
          <w:sz w:val="32"/>
          <w:szCs w:val="32"/>
        </w:rPr>
      </w:pPr>
    </w:p>
    <w:p w:rsidR="00FA74CA" w:rsidRDefault="00FA74CA" w:rsidP="00982F03">
      <w:pPr>
        <w:pStyle w:val="NoSpacing"/>
        <w:rPr>
          <w:sz w:val="32"/>
          <w:szCs w:val="32"/>
        </w:rPr>
      </w:pPr>
      <w:r>
        <w:rPr>
          <w:sz w:val="32"/>
          <w:szCs w:val="32"/>
        </w:rPr>
        <w:t xml:space="preserve">Project Size: </w:t>
      </w:r>
      <w:r w:rsidR="009121FF">
        <w:rPr>
          <w:sz w:val="32"/>
          <w:szCs w:val="32"/>
        </w:rPr>
        <w:t>950</w:t>
      </w:r>
      <w:r>
        <w:rPr>
          <w:sz w:val="32"/>
          <w:szCs w:val="32"/>
        </w:rPr>
        <w:t>+ lines</w:t>
      </w:r>
    </w:p>
    <w:p w:rsidR="00FA74CA" w:rsidRDefault="00FA74CA" w:rsidP="00982F03">
      <w:pPr>
        <w:pStyle w:val="NoSpacing"/>
        <w:rPr>
          <w:sz w:val="32"/>
          <w:szCs w:val="32"/>
        </w:rPr>
      </w:pPr>
      <w:r>
        <w:rPr>
          <w:sz w:val="32"/>
          <w:szCs w:val="32"/>
        </w:rPr>
        <w:t xml:space="preserve">The Number of Variables: </w:t>
      </w:r>
      <w:r w:rsidR="00791A8A">
        <w:rPr>
          <w:sz w:val="32"/>
          <w:szCs w:val="32"/>
        </w:rPr>
        <w:t xml:space="preserve">about </w:t>
      </w:r>
      <w:r w:rsidR="009121FF">
        <w:rPr>
          <w:sz w:val="32"/>
          <w:szCs w:val="32"/>
        </w:rPr>
        <w:t>60</w:t>
      </w:r>
    </w:p>
    <w:p w:rsidR="00E27AC0" w:rsidRDefault="00E27AC0" w:rsidP="00982F03">
      <w:pPr>
        <w:pStyle w:val="NoSpacing"/>
        <w:rPr>
          <w:sz w:val="32"/>
          <w:szCs w:val="32"/>
        </w:rPr>
      </w:pPr>
    </w:p>
    <w:p w:rsidR="00E27AC0" w:rsidRDefault="00E27AC0" w:rsidP="00982F03">
      <w:pPr>
        <w:pStyle w:val="NoSpacing"/>
        <w:rPr>
          <w:sz w:val="32"/>
          <w:szCs w:val="32"/>
        </w:rPr>
      </w:pPr>
      <w:r>
        <w:rPr>
          <w:sz w:val="32"/>
          <w:szCs w:val="32"/>
        </w:rPr>
        <w:t>I have applied every topic required to show for the cross reference list e</w:t>
      </w:r>
      <w:r w:rsidR="009121FF">
        <w:rPr>
          <w:sz w:val="32"/>
          <w:szCs w:val="32"/>
        </w:rPr>
        <w:t>ven the input fstream that I was not able to include in the version 1</w:t>
      </w:r>
      <w:r>
        <w:rPr>
          <w:sz w:val="32"/>
          <w:szCs w:val="32"/>
        </w:rPr>
        <w:t>.</w:t>
      </w:r>
      <w:r w:rsidR="009121FF">
        <w:rPr>
          <w:sz w:val="32"/>
          <w:szCs w:val="32"/>
        </w:rPr>
        <w:t xml:space="preserve"> However, as I lack the time and understanding of the topic, I was not able to include vectors in the version 2.</w:t>
      </w:r>
      <w:r>
        <w:rPr>
          <w:sz w:val="32"/>
          <w:szCs w:val="32"/>
        </w:rPr>
        <w:t xml:space="preserve"> It took me </w:t>
      </w:r>
      <w:r w:rsidR="009121FF">
        <w:rPr>
          <w:sz w:val="32"/>
          <w:szCs w:val="32"/>
        </w:rPr>
        <w:t xml:space="preserve">almost a week to </w:t>
      </w:r>
      <w:r>
        <w:rPr>
          <w:sz w:val="32"/>
          <w:szCs w:val="32"/>
        </w:rPr>
        <w:t xml:space="preserve">complete </w:t>
      </w:r>
      <w:r w:rsidR="009121FF">
        <w:rPr>
          <w:sz w:val="32"/>
          <w:szCs w:val="32"/>
        </w:rPr>
        <w:t>version 2</w:t>
      </w:r>
      <w:r>
        <w:rPr>
          <w:sz w:val="32"/>
          <w:szCs w:val="32"/>
        </w:rPr>
        <w:t xml:space="preserve"> without errors as much as possible. I only added one part to the project that we have not learned yet which is outputting the current time and date as the program ends and debugs. I find it necessary to add that for the cashout voucher since I would not be able to create a barcode. The voucher looks a bit like a check then because of it.</w:t>
      </w:r>
    </w:p>
    <w:p w:rsidR="00E27AC0" w:rsidRDefault="00E27AC0" w:rsidP="00982F03">
      <w:pPr>
        <w:pStyle w:val="NoSpacing"/>
        <w:rPr>
          <w:sz w:val="32"/>
          <w:szCs w:val="32"/>
        </w:rPr>
      </w:pPr>
    </w:p>
    <w:p w:rsidR="00E27AC0" w:rsidRDefault="00B944FA" w:rsidP="00B944FA">
      <w:pPr>
        <w:pStyle w:val="NoSpacing"/>
        <w:rPr>
          <w:sz w:val="32"/>
          <w:szCs w:val="32"/>
        </w:rPr>
      </w:pPr>
      <w:r>
        <w:rPr>
          <w:sz w:val="32"/>
          <w:szCs w:val="32"/>
        </w:rPr>
        <w:t>I did not change much from the version 1 but only applied newly learned concepts from class.</w:t>
      </w:r>
    </w:p>
    <w:p w:rsidR="00E27AC0" w:rsidRDefault="00E27AC0" w:rsidP="00982F03">
      <w:pPr>
        <w:pStyle w:val="NoSpacing"/>
        <w:rPr>
          <w:sz w:val="32"/>
          <w:szCs w:val="32"/>
        </w:rPr>
      </w:pPr>
    </w:p>
    <w:p w:rsidR="00E27AC0" w:rsidRDefault="00E27AC0" w:rsidP="00982F03">
      <w:pPr>
        <w:pStyle w:val="NoSpacing"/>
        <w:rPr>
          <w:sz w:val="32"/>
          <w:szCs w:val="32"/>
        </w:rPr>
      </w:pPr>
      <w:r>
        <w:rPr>
          <w:sz w:val="32"/>
          <w:szCs w:val="32"/>
        </w:rPr>
        <w:t xml:space="preserve">Other than that, the </w:t>
      </w:r>
      <w:r w:rsidR="001B032A">
        <w:rPr>
          <w:sz w:val="32"/>
          <w:szCs w:val="32"/>
        </w:rPr>
        <w:t>game is</w:t>
      </w:r>
      <w:r w:rsidR="00B944FA">
        <w:rPr>
          <w:sz w:val="32"/>
          <w:szCs w:val="32"/>
        </w:rPr>
        <w:t xml:space="preserve"> still</w:t>
      </w:r>
      <w:r>
        <w:rPr>
          <w:sz w:val="32"/>
          <w:szCs w:val="32"/>
        </w:rPr>
        <w:t xml:space="preserve"> full of nested do-while loops and switch</w:t>
      </w:r>
      <w:r w:rsidR="001B032A">
        <w:rPr>
          <w:sz w:val="32"/>
          <w:szCs w:val="32"/>
        </w:rPr>
        <w:t xml:space="preserve">. </w:t>
      </w:r>
      <w:r w:rsidR="00B944FA">
        <w:rPr>
          <w:sz w:val="32"/>
          <w:szCs w:val="32"/>
        </w:rPr>
        <w:t>I had a hard time formatting the 2D array which is paralleled to a string array because for some reasons, &lt;iomanip&gt; did not work the first time</w:t>
      </w:r>
      <w:r w:rsidR="001B032A">
        <w:rPr>
          <w:sz w:val="32"/>
          <w:szCs w:val="32"/>
        </w:rPr>
        <w:t xml:space="preserve">. I </w:t>
      </w:r>
      <w:r w:rsidR="00B944FA">
        <w:rPr>
          <w:sz w:val="32"/>
          <w:szCs w:val="32"/>
        </w:rPr>
        <w:t>also had to adjust a lot of values especially passing values and making a copy because I encountered playing the game with the money from before still intact. It was a bit rigorous but it works now.</w:t>
      </w:r>
    </w:p>
    <w:p w:rsidR="001B032A" w:rsidRDefault="001B032A" w:rsidP="00982F03">
      <w:pPr>
        <w:pStyle w:val="NoSpacing"/>
        <w:rPr>
          <w:sz w:val="32"/>
          <w:szCs w:val="32"/>
        </w:rPr>
      </w:pPr>
    </w:p>
    <w:p w:rsidR="001B032A" w:rsidRDefault="001B032A" w:rsidP="00982F03">
      <w:pPr>
        <w:pStyle w:val="NoSpacing"/>
        <w:rPr>
          <w:sz w:val="32"/>
          <w:szCs w:val="32"/>
        </w:rPr>
      </w:pPr>
    </w:p>
    <w:p w:rsidR="001B032A" w:rsidRDefault="001B032A" w:rsidP="001B032A">
      <w:pPr>
        <w:pStyle w:val="NoSpacing"/>
        <w:rPr>
          <w:rFonts w:ascii="TimesNewRomanPS-BoldMT" w:hAnsi="TimesNewRomanPS-BoldMT" w:cs="TimesNewRomanPS-BoldMT"/>
          <w:b/>
          <w:bCs/>
          <w:sz w:val="36"/>
          <w:szCs w:val="32"/>
        </w:rPr>
      </w:pPr>
      <w:r>
        <w:rPr>
          <w:rFonts w:ascii="TimesNewRomanPS-BoldMT" w:hAnsi="TimesNewRomanPS-BoldMT" w:cs="TimesNewRomanPS-BoldMT"/>
          <w:b/>
          <w:bCs/>
          <w:sz w:val="36"/>
          <w:szCs w:val="32"/>
        </w:rPr>
        <w:t>Description</w:t>
      </w:r>
    </w:p>
    <w:p w:rsidR="001B032A" w:rsidRDefault="001B032A" w:rsidP="001B032A">
      <w:pPr>
        <w:pStyle w:val="NoSpacing"/>
        <w:rPr>
          <w:rFonts w:ascii="TimesNewRomanPS-BoldMT" w:hAnsi="TimesNewRomanPS-BoldMT" w:cs="TimesNewRomanPS-BoldMT"/>
          <w:b/>
          <w:bCs/>
          <w:sz w:val="32"/>
          <w:szCs w:val="32"/>
        </w:rPr>
      </w:pPr>
    </w:p>
    <w:p w:rsidR="001B032A" w:rsidRDefault="001B032A" w:rsidP="001B032A">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 xml:space="preserve">The main point I programmed in this project is </w:t>
      </w:r>
      <w:r w:rsidR="00B944FA">
        <w:rPr>
          <w:rFonts w:ascii="TimesNewRomanPS-BoldMT" w:hAnsi="TimesNewRomanPS-BoldMT" w:cs="TimesNewRomanPS-BoldMT"/>
          <w:bCs/>
          <w:sz w:val="32"/>
          <w:szCs w:val="32"/>
        </w:rPr>
        <w:t>formatting the 2D array paralleled to a string array to make a table of information for staff access. I also had to make changes to make the mini-game possible.</w:t>
      </w:r>
    </w:p>
    <w:p w:rsidR="00B944FA" w:rsidRPr="001B032A" w:rsidRDefault="00B944FA" w:rsidP="001B032A">
      <w:pPr>
        <w:pStyle w:val="NoSpacing"/>
        <w:rPr>
          <w:rFonts w:ascii="TimesNewRomanPS-BoldMT" w:hAnsi="TimesNewRomanPS-BoldMT" w:cs="TimesNewRomanPS-BoldMT"/>
          <w:bCs/>
          <w:sz w:val="32"/>
          <w:szCs w:val="32"/>
        </w:rPr>
      </w:pPr>
    </w:p>
    <w:p w:rsidR="001B032A" w:rsidRDefault="001B032A" w:rsidP="001B032A">
      <w:pPr>
        <w:pStyle w:val="NoSpacing"/>
        <w:jc w:val="center"/>
        <w:rPr>
          <w:b/>
          <w:sz w:val="36"/>
          <w:szCs w:val="36"/>
        </w:rPr>
      </w:pPr>
      <w:r>
        <w:rPr>
          <w:b/>
          <w:sz w:val="36"/>
          <w:szCs w:val="36"/>
        </w:rPr>
        <w:t>Pseudo-code</w:t>
      </w:r>
    </w:p>
    <w:p w:rsidR="001B032A" w:rsidRPr="00791A8A" w:rsidRDefault="001B032A" w:rsidP="001B032A">
      <w:pPr>
        <w:pStyle w:val="NoSpacing"/>
        <w:rPr>
          <w:sz w:val="32"/>
          <w:szCs w:val="32"/>
        </w:rPr>
      </w:pPr>
    </w:p>
    <w:p w:rsidR="00B944FA" w:rsidRPr="00B944FA" w:rsidRDefault="00B944FA" w:rsidP="00B944FA">
      <w:pPr>
        <w:pStyle w:val="NoSpacing"/>
        <w:rPr>
          <w:sz w:val="26"/>
          <w:szCs w:val="26"/>
        </w:rPr>
      </w:pPr>
      <w:r w:rsidRPr="00B944FA">
        <w:rPr>
          <w:sz w:val="26"/>
          <w:szCs w:val="26"/>
        </w:rPr>
        <w:t xml:space="preserve">/* </w:t>
      </w:r>
    </w:p>
    <w:p w:rsidR="00B944FA" w:rsidRPr="00B944FA" w:rsidRDefault="00B944FA" w:rsidP="00B944FA">
      <w:pPr>
        <w:pStyle w:val="NoSpacing"/>
        <w:rPr>
          <w:sz w:val="26"/>
          <w:szCs w:val="26"/>
        </w:rPr>
      </w:pPr>
      <w:r w:rsidRPr="00B944FA">
        <w:rPr>
          <w:sz w:val="26"/>
          <w:szCs w:val="26"/>
        </w:rPr>
        <w:t xml:space="preserve"> * File:   main.cpp</w:t>
      </w:r>
    </w:p>
    <w:p w:rsidR="00B944FA" w:rsidRPr="00B944FA" w:rsidRDefault="00B944FA" w:rsidP="00B944FA">
      <w:pPr>
        <w:pStyle w:val="NoSpacing"/>
        <w:rPr>
          <w:sz w:val="26"/>
          <w:szCs w:val="26"/>
        </w:rPr>
      </w:pPr>
      <w:r w:rsidRPr="00B944FA">
        <w:rPr>
          <w:sz w:val="26"/>
          <w:szCs w:val="26"/>
        </w:rPr>
        <w:t xml:space="preserve"> * Author: Shienne Cay</w:t>
      </w:r>
    </w:p>
    <w:p w:rsidR="00B944FA" w:rsidRPr="00B944FA" w:rsidRDefault="00B944FA" w:rsidP="00B944FA">
      <w:pPr>
        <w:pStyle w:val="NoSpacing"/>
        <w:rPr>
          <w:sz w:val="26"/>
          <w:szCs w:val="26"/>
        </w:rPr>
      </w:pPr>
      <w:r w:rsidRPr="00B944FA">
        <w:rPr>
          <w:sz w:val="26"/>
          <w:szCs w:val="26"/>
        </w:rPr>
        <w:t xml:space="preserve"> * Created on February 8, 2017, 7:49 PM</w:t>
      </w:r>
    </w:p>
    <w:p w:rsidR="00B944FA" w:rsidRPr="00B944FA" w:rsidRDefault="00B944FA" w:rsidP="00B944FA">
      <w:pPr>
        <w:pStyle w:val="NoSpacing"/>
        <w:rPr>
          <w:sz w:val="26"/>
          <w:szCs w:val="26"/>
        </w:rPr>
      </w:pPr>
      <w:r w:rsidRPr="00B944FA">
        <w:rPr>
          <w:sz w:val="26"/>
          <w:szCs w:val="26"/>
        </w:rPr>
        <w:t xml:space="preserve"> * Purpose: PROJECT 2 SLOT MACHINE</w:t>
      </w:r>
    </w:p>
    <w:p w:rsidR="00B944FA" w:rsidRDefault="00B944FA" w:rsidP="00B944FA">
      <w:pPr>
        <w:pStyle w:val="NoSpacing"/>
        <w:rPr>
          <w:sz w:val="26"/>
          <w:szCs w:val="26"/>
        </w:rPr>
      </w:pPr>
      <w:r w:rsidRPr="00B944FA">
        <w:rPr>
          <w:sz w:val="26"/>
          <w:szCs w:val="26"/>
        </w:rPr>
        <w:t xml:space="preserve"> */</w:t>
      </w:r>
    </w:p>
    <w:p w:rsidR="007C7516" w:rsidRPr="007C7516" w:rsidRDefault="007C7516" w:rsidP="00B944FA">
      <w:pPr>
        <w:pStyle w:val="NoSpacing"/>
        <w:rPr>
          <w:sz w:val="26"/>
          <w:szCs w:val="26"/>
        </w:rPr>
      </w:pPr>
      <w:r w:rsidRPr="007C7516">
        <w:rPr>
          <w:sz w:val="26"/>
          <w:szCs w:val="26"/>
        </w:rPr>
        <w:t xml:space="preserve"> </w:t>
      </w:r>
    </w:p>
    <w:p w:rsidR="007C7516" w:rsidRPr="007C7516" w:rsidRDefault="007C7516" w:rsidP="007C7516">
      <w:pPr>
        <w:pStyle w:val="NoSpacing"/>
        <w:rPr>
          <w:sz w:val="26"/>
          <w:szCs w:val="26"/>
        </w:rPr>
      </w:pPr>
      <w:r w:rsidRPr="007C7516">
        <w:rPr>
          <w:sz w:val="26"/>
          <w:szCs w:val="26"/>
        </w:rPr>
        <w:t>//System Libraries</w:t>
      </w:r>
    </w:p>
    <w:p w:rsidR="007C7516" w:rsidRPr="007C7516" w:rsidRDefault="007C7516" w:rsidP="007C7516">
      <w:pPr>
        <w:pStyle w:val="NoSpacing"/>
        <w:rPr>
          <w:sz w:val="26"/>
          <w:szCs w:val="26"/>
        </w:rPr>
      </w:pPr>
      <w:r w:rsidRPr="007C7516">
        <w:rPr>
          <w:sz w:val="26"/>
          <w:szCs w:val="26"/>
        </w:rPr>
        <w:t xml:space="preserve"> </w:t>
      </w:r>
    </w:p>
    <w:p w:rsidR="007C7516" w:rsidRPr="007C7516" w:rsidRDefault="007C7516" w:rsidP="007C7516">
      <w:pPr>
        <w:pStyle w:val="NoSpacing"/>
        <w:rPr>
          <w:sz w:val="26"/>
          <w:szCs w:val="26"/>
        </w:rPr>
      </w:pPr>
      <w:r w:rsidRPr="007C7516">
        <w:rPr>
          <w:sz w:val="26"/>
          <w:szCs w:val="26"/>
        </w:rPr>
        <w:t>//User Libraries</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//Global Constants</w:t>
      </w:r>
    </w:p>
    <w:p w:rsidR="007C7516" w:rsidRPr="007C7516" w:rsidRDefault="007C7516" w:rsidP="007C7516">
      <w:pPr>
        <w:pStyle w:val="NoSpacing"/>
        <w:rPr>
          <w:sz w:val="26"/>
          <w:szCs w:val="26"/>
        </w:rPr>
      </w:pPr>
      <w:r w:rsidRPr="007C7516">
        <w:rPr>
          <w:sz w:val="26"/>
          <w:szCs w:val="26"/>
        </w:rPr>
        <w:t>//Such as PI, Vc, -&gt; Math/Science values</w:t>
      </w:r>
    </w:p>
    <w:p w:rsidR="007C7516" w:rsidRPr="007C7516" w:rsidRDefault="007C7516" w:rsidP="007C7516">
      <w:pPr>
        <w:pStyle w:val="NoSpacing"/>
        <w:rPr>
          <w:sz w:val="26"/>
          <w:szCs w:val="26"/>
        </w:rPr>
      </w:pPr>
      <w:r w:rsidRPr="007C7516">
        <w:rPr>
          <w:sz w:val="26"/>
          <w:szCs w:val="26"/>
        </w:rPr>
        <w:t>//as well as conversions from one system of measurements</w:t>
      </w:r>
    </w:p>
    <w:p w:rsidR="007C7516" w:rsidRPr="007C7516" w:rsidRDefault="007C7516" w:rsidP="007C7516">
      <w:pPr>
        <w:pStyle w:val="NoSpacing"/>
        <w:rPr>
          <w:sz w:val="26"/>
          <w:szCs w:val="26"/>
        </w:rPr>
      </w:pPr>
      <w:r w:rsidRPr="007C7516">
        <w:rPr>
          <w:sz w:val="26"/>
          <w:szCs w:val="26"/>
        </w:rPr>
        <w:t>//to another</w:t>
      </w:r>
    </w:p>
    <w:p w:rsidR="007C7516" w:rsidRPr="007C7516" w:rsidRDefault="007C7516" w:rsidP="007C7516">
      <w:pPr>
        <w:pStyle w:val="NoSpacing"/>
        <w:rPr>
          <w:sz w:val="26"/>
          <w:szCs w:val="26"/>
        </w:rPr>
      </w:pPr>
    </w:p>
    <w:p w:rsidR="00B944FA" w:rsidRDefault="007C7516" w:rsidP="007C7516">
      <w:pPr>
        <w:pStyle w:val="NoSpacing"/>
        <w:rPr>
          <w:sz w:val="26"/>
          <w:szCs w:val="26"/>
        </w:rPr>
      </w:pPr>
      <w:r w:rsidRPr="007C7516">
        <w:rPr>
          <w:sz w:val="26"/>
          <w:szCs w:val="26"/>
        </w:rPr>
        <w:t xml:space="preserve">//Percentage Conversion </w:t>
      </w:r>
    </w:p>
    <w:p w:rsidR="007C7516" w:rsidRPr="007C7516" w:rsidRDefault="00B944FA" w:rsidP="007C7516">
      <w:pPr>
        <w:pStyle w:val="NoSpacing"/>
        <w:rPr>
          <w:sz w:val="26"/>
          <w:szCs w:val="26"/>
        </w:rPr>
      </w:pPr>
      <w:r w:rsidRPr="00B944FA">
        <w:rPr>
          <w:sz w:val="26"/>
          <w:szCs w:val="26"/>
        </w:rPr>
        <w:t>//Two Dimensional Arrays</w:t>
      </w:r>
      <w:r w:rsidR="007C7516" w:rsidRPr="007C7516">
        <w:rPr>
          <w:sz w:val="26"/>
          <w:szCs w:val="26"/>
        </w:rPr>
        <w:t xml:space="preserve"> </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//Function Prototypes</w:t>
      </w:r>
    </w:p>
    <w:p w:rsidR="007C7516" w:rsidRDefault="00B944FA" w:rsidP="007C7516">
      <w:pPr>
        <w:pStyle w:val="NoSpacing"/>
        <w:rPr>
          <w:sz w:val="26"/>
          <w:szCs w:val="26"/>
        </w:rPr>
      </w:pPr>
      <w:r w:rsidRPr="00B944FA">
        <w:rPr>
          <w:sz w:val="26"/>
          <w:szCs w:val="26"/>
        </w:rPr>
        <w:t>//Function to reset all variables for use to 0 after one cancels game</w:t>
      </w:r>
    </w:p>
    <w:p w:rsidR="00B944FA" w:rsidRDefault="00B944FA" w:rsidP="007C7516">
      <w:pPr>
        <w:pStyle w:val="NoSpacing"/>
        <w:rPr>
          <w:sz w:val="26"/>
          <w:szCs w:val="26"/>
        </w:rPr>
      </w:pPr>
      <w:r w:rsidRPr="00B944FA">
        <w:rPr>
          <w:sz w:val="26"/>
          <w:szCs w:val="26"/>
        </w:rPr>
        <w:t>//View game report after a game</w:t>
      </w:r>
    </w:p>
    <w:p w:rsidR="00B944FA" w:rsidRDefault="00B944FA" w:rsidP="007C7516">
      <w:pPr>
        <w:pStyle w:val="NoSpacing"/>
        <w:rPr>
          <w:sz w:val="26"/>
          <w:szCs w:val="26"/>
        </w:rPr>
      </w:pPr>
      <w:r w:rsidRPr="00B944FA">
        <w:rPr>
          <w:sz w:val="26"/>
          <w:szCs w:val="26"/>
        </w:rPr>
        <w:t>//View game report from previous play</w:t>
      </w:r>
    </w:p>
    <w:p w:rsidR="00B944FA" w:rsidRDefault="00B944FA" w:rsidP="007C7516">
      <w:pPr>
        <w:pStyle w:val="NoSpacing"/>
        <w:rPr>
          <w:sz w:val="26"/>
          <w:szCs w:val="26"/>
        </w:rPr>
      </w:pPr>
      <w:r w:rsidRPr="00B944FA">
        <w:rPr>
          <w:sz w:val="26"/>
          <w:szCs w:val="26"/>
        </w:rPr>
        <w:t>//Bonus cash calculation from number of spins reached</w:t>
      </w:r>
    </w:p>
    <w:p w:rsidR="00B944FA" w:rsidRDefault="00B944FA" w:rsidP="007C7516">
      <w:pPr>
        <w:pStyle w:val="NoSpacing"/>
        <w:rPr>
          <w:sz w:val="26"/>
          <w:szCs w:val="26"/>
        </w:rPr>
      </w:pPr>
      <w:r w:rsidRPr="00B944FA">
        <w:rPr>
          <w:sz w:val="26"/>
          <w:szCs w:val="26"/>
        </w:rPr>
        <w:t>//Search a number</w:t>
      </w:r>
    </w:p>
    <w:p w:rsidR="00B944FA" w:rsidRDefault="00B944FA" w:rsidP="007C7516">
      <w:pPr>
        <w:pStyle w:val="NoSpacing"/>
        <w:rPr>
          <w:sz w:val="26"/>
          <w:szCs w:val="26"/>
        </w:rPr>
      </w:pPr>
      <w:r w:rsidRPr="00B944FA">
        <w:rPr>
          <w:sz w:val="26"/>
          <w:szCs w:val="26"/>
        </w:rPr>
        <w:t>//Display voucher</w:t>
      </w:r>
    </w:p>
    <w:p w:rsidR="00B944FA" w:rsidRDefault="00B944FA" w:rsidP="007C7516">
      <w:pPr>
        <w:pStyle w:val="NoSpacing"/>
        <w:rPr>
          <w:sz w:val="26"/>
          <w:szCs w:val="26"/>
        </w:rPr>
      </w:pPr>
      <w:r w:rsidRPr="00B944FA">
        <w:rPr>
          <w:sz w:val="26"/>
          <w:szCs w:val="26"/>
        </w:rPr>
        <w:t>//Fill array with random number elements</w:t>
      </w:r>
    </w:p>
    <w:p w:rsidR="00B944FA" w:rsidRDefault="00B944FA" w:rsidP="007C7516">
      <w:pPr>
        <w:pStyle w:val="NoSpacing"/>
        <w:rPr>
          <w:sz w:val="26"/>
          <w:szCs w:val="26"/>
        </w:rPr>
      </w:pPr>
      <w:r w:rsidRPr="00B944FA">
        <w:rPr>
          <w:sz w:val="26"/>
          <w:szCs w:val="26"/>
        </w:rPr>
        <w:t>//Sorting array for easier win clarification</w:t>
      </w:r>
    </w:p>
    <w:p w:rsidR="00B944FA" w:rsidRDefault="00B944FA" w:rsidP="007C7516">
      <w:pPr>
        <w:pStyle w:val="NoSpacing"/>
        <w:rPr>
          <w:sz w:val="26"/>
          <w:szCs w:val="26"/>
        </w:rPr>
      </w:pPr>
      <w:r w:rsidRPr="00B944FA">
        <w:rPr>
          <w:sz w:val="26"/>
          <w:szCs w:val="26"/>
        </w:rPr>
        <w:t>//Print the array or the random numbers in mini-game</w:t>
      </w:r>
    </w:p>
    <w:p w:rsidR="00B944FA" w:rsidRDefault="00B944FA" w:rsidP="007C7516">
      <w:pPr>
        <w:pStyle w:val="NoSpacing"/>
        <w:rPr>
          <w:sz w:val="26"/>
          <w:szCs w:val="26"/>
        </w:rPr>
      </w:pPr>
      <w:r w:rsidRPr="00B944FA">
        <w:rPr>
          <w:sz w:val="26"/>
          <w:szCs w:val="26"/>
        </w:rPr>
        <w:t>//Name and current money</w:t>
      </w:r>
    </w:p>
    <w:p w:rsidR="00B944FA" w:rsidRDefault="00B944FA" w:rsidP="007C7516">
      <w:pPr>
        <w:pStyle w:val="NoSpacing"/>
        <w:rPr>
          <w:sz w:val="26"/>
          <w:szCs w:val="26"/>
        </w:rPr>
      </w:pPr>
      <w:r w:rsidRPr="00B944FA">
        <w:rPr>
          <w:sz w:val="26"/>
          <w:szCs w:val="26"/>
        </w:rPr>
        <w:t>//Password validation for administrator settings</w:t>
      </w:r>
    </w:p>
    <w:p w:rsidR="00B944FA" w:rsidRDefault="00B944FA" w:rsidP="007C7516">
      <w:pPr>
        <w:pStyle w:val="NoSpacing"/>
        <w:rPr>
          <w:sz w:val="26"/>
          <w:szCs w:val="26"/>
        </w:rPr>
      </w:pPr>
      <w:r w:rsidRPr="00B944FA">
        <w:rPr>
          <w:sz w:val="26"/>
          <w:szCs w:val="26"/>
        </w:rPr>
        <w:t>//Round off Budget</w:t>
      </w:r>
    </w:p>
    <w:p w:rsidR="00B944FA" w:rsidRDefault="00B944FA" w:rsidP="007C7516">
      <w:pPr>
        <w:pStyle w:val="NoSpacing"/>
        <w:rPr>
          <w:sz w:val="26"/>
          <w:szCs w:val="26"/>
        </w:rPr>
      </w:pPr>
      <w:r w:rsidRPr="00B944FA">
        <w:rPr>
          <w:sz w:val="26"/>
          <w:szCs w:val="26"/>
        </w:rPr>
        <w:t>//Insert budget/money</w:t>
      </w:r>
    </w:p>
    <w:p w:rsidR="00B944FA" w:rsidRDefault="00B944FA" w:rsidP="007C7516">
      <w:pPr>
        <w:pStyle w:val="NoSpacing"/>
        <w:rPr>
          <w:sz w:val="26"/>
          <w:szCs w:val="26"/>
        </w:rPr>
      </w:pPr>
      <w:r w:rsidRPr="00B944FA">
        <w:rPr>
          <w:sz w:val="26"/>
          <w:szCs w:val="26"/>
        </w:rPr>
        <w:t>//Display Winning Patterns</w:t>
      </w:r>
    </w:p>
    <w:p w:rsidR="00B944FA" w:rsidRDefault="00B944FA" w:rsidP="007C7516">
      <w:pPr>
        <w:pStyle w:val="NoSpacing"/>
        <w:rPr>
          <w:sz w:val="26"/>
          <w:szCs w:val="26"/>
        </w:rPr>
      </w:pPr>
      <w:r w:rsidRPr="00B944FA">
        <w:rPr>
          <w:sz w:val="26"/>
          <w:szCs w:val="26"/>
        </w:rPr>
        <w:t>//Prompt for game report</w:t>
      </w:r>
    </w:p>
    <w:p w:rsidR="00B944FA" w:rsidRPr="007C7516" w:rsidRDefault="00B944FA" w:rsidP="007C7516">
      <w:pPr>
        <w:pStyle w:val="NoSpacing"/>
        <w:rPr>
          <w:sz w:val="26"/>
          <w:szCs w:val="26"/>
        </w:rPr>
      </w:pPr>
    </w:p>
    <w:p w:rsidR="007C7516" w:rsidRPr="007C7516" w:rsidRDefault="007C7516" w:rsidP="007C7516">
      <w:pPr>
        <w:pStyle w:val="NoSpacing"/>
        <w:rPr>
          <w:sz w:val="26"/>
          <w:szCs w:val="26"/>
        </w:rPr>
      </w:pPr>
      <w:r w:rsidRPr="007C7516">
        <w:rPr>
          <w:sz w:val="26"/>
          <w:szCs w:val="26"/>
        </w:rPr>
        <w:t>//Executable code begins here! Always begins in Main</w:t>
      </w:r>
    </w:p>
    <w:p w:rsidR="007C7516" w:rsidRPr="007C7516" w:rsidRDefault="007C7516" w:rsidP="007C7516">
      <w:pPr>
        <w:pStyle w:val="NoSpacing"/>
        <w:rPr>
          <w:sz w:val="26"/>
          <w:szCs w:val="26"/>
        </w:rPr>
      </w:pPr>
    </w:p>
    <w:p w:rsidR="007C7516" w:rsidRPr="007C7516" w:rsidRDefault="007C7516" w:rsidP="00B944FA">
      <w:pPr>
        <w:pStyle w:val="NoSpacing"/>
        <w:rPr>
          <w:sz w:val="26"/>
          <w:szCs w:val="26"/>
        </w:rPr>
      </w:pPr>
      <w:r w:rsidRPr="007C7516">
        <w:rPr>
          <w:sz w:val="26"/>
          <w:szCs w:val="26"/>
        </w:rPr>
        <w:t xml:space="preserve">    //Set the random seed using time</w:t>
      </w:r>
    </w:p>
    <w:p w:rsidR="007C7516" w:rsidRPr="007C7516" w:rsidRDefault="007C7516" w:rsidP="007C7516">
      <w:pPr>
        <w:pStyle w:val="NoSpacing"/>
        <w:rPr>
          <w:sz w:val="26"/>
          <w:szCs w:val="26"/>
        </w:rPr>
      </w:pPr>
      <w:r w:rsidRPr="007C7516">
        <w:rPr>
          <w:sz w:val="26"/>
          <w:szCs w:val="26"/>
        </w:rPr>
        <w:t xml:space="preserve">    //Declare Variables </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 xml:space="preserve">    //Input Values</w:t>
      </w:r>
    </w:p>
    <w:p w:rsidR="007C7516" w:rsidRPr="007C7516" w:rsidRDefault="007C7516" w:rsidP="007C7516">
      <w:pPr>
        <w:pStyle w:val="NoSpacing"/>
        <w:rPr>
          <w:sz w:val="26"/>
          <w:szCs w:val="26"/>
        </w:rPr>
      </w:pPr>
    </w:p>
    <w:p w:rsidR="007C7516" w:rsidRDefault="007C7516" w:rsidP="007C7516">
      <w:pPr>
        <w:pStyle w:val="NoSpacing"/>
        <w:rPr>
          <w:sz w:val="26"/>
          <w:szCs w:val="26"/>
        </w:rPr>
      </w:pPr>
      <w:r w:rsidRPr="007C7516">
        <w:rPr>
          <w:sz w:val="26"/>
          <w:szCs w:val="26"/>
        </w:rPr>
        <w:tab/>
      </w:r>
      <w:r w:rsidR="00B944FA" w:rsidRPr="00B944FA">
        <w:rPr>
          <w:sz w:val="26"/>
          <w:szCs w:val="26"/>
        </w:rPr>
        <w:t>//Display Winning patterns</w:t>
      </w:r>
    </w:p>
    <w:p w:rsidR="00B944FA" w:rsidRDefault="00B944FA" w:rsidP="007C7516">
      <w:pPr>
        <w:pStyle w:val="NoSpacing"/>
        <w:rPr>
          <w:sz w:val="26"/>
          <w:szCs w:val="26"/>
        </w:rPr>
      </w:pPr>
      <w:r>
        <w:rPr>
          <w:sz w:val="26"/>
          <w:szCs w:val="26"/>
        </w:rPr>
        <w:tab/>
      </w:r>
      <w:r w:rsidRPr="00B944FA">
        <w:rPr>
          <w:sz w:val="26"/>
          <w:szCs w:val="26"/>
        </w:rPr>
        <w:t>//Display times played count</w:t>
      </w:r>
    </w:p>
    <w:p w:rsidR="00B944FA" w:rsidRDefault="00B944FA" w:rsidP="007C7516">
      <w:pPr>
        <w:pStyle w:val="NoSpacing"/>
        <w:rPr>
          <w:sz w:val="26"/>
          <w:szCs w:val="26"/>
        </w:rPr>
      </w:pPr>
      <w:r>
        <w:rPr>
          <w:sz w:val="26"/>
          <w:szCs w:val="26"/>
        </w:rPr>
        <w:tab/>
      </w:r>
      <w:r w:rsidRPr="00B944FA">
        <w:rPr>
          <w:sz w:val="26"/>
          <w:szCs w:val="26"/>
        </w:rPr>
        <w:t>//Money so far added from mini-game</w:t>
      </w:r>
    </w:p>
    <w:p w:rsidR="00B944FA" w:rsidRDefault="00B944FA" w:rsidP="007C7516">
      <w:pPr>
        <w:pStyle w:val="NoSpacing"/>
        <w:rPr>
          <w:sz w:val="26"/>
          <w:szCs w:val="26"/>
        </w:rPr>
      </w:pPr>
      <w:r>
        <w:rPr>
          <w:sz w:val="26"/>
          <w:szCs w:val="26"/>
        </w:rPr>
        <w:tab/>
      </w:r>
      <w:r w:rsidRPr="00B944FA">
        <w:rPr>
          <w:sz w:val="26"/>
          <w:szCs w:val="26"/>
        </w:rPr>
        <w:t>//Prompt user to play game or not</w:t>
      </w:r>
    </w:p>
    <w:p w:rsidR="00B944FA" w:rsidRDefault="00EF2E3E" w:rsidP="007C7516">
      <w:pPr>
        <w:pStyle w:val="NoSpacing"/>
        <w:rPr>
          <w:sz w:val="26"/>
          <w:szCs w:val="26"/>
        </w:rPr>
      </w:pPr>
      <w:r>
        <w:rPr>
          <w:sz w:val="26"/>
          <w:szCs w:val="26"/>
        </w:rPr>
        <w:tab/>
      </w:r>
    </w:p>
    <w:p w:rsidR="00EF2E3E" w:rsidRDefault="00EF2E3E" w:rsidP="007C7516">
      <w:pPr>
        <w:pStyle w:val="NoSpacing"/>
        <w:rPr>
          <w:sz w:val="26"/>
          <w:szCs w:val="26"/>
        </w:rPr>
      </w:pPr>
      <w:r>
        <w:rPr>
          <w:sz w:val="26"/>
          <w:szCs w:val="26"/>
        </w:rPr>
        <w:tab/>
        <w:t>//If Yes, start loop.</w:t>
      </w:r>
    </w:p>
    <w:p w:rsidR="00B944FA" w:rsidRDefault="00B944FA" w:rsidP="007C7516">
      <w:pPr>
        <w:pStyle w:val="NoSpacing"/>
        <w:rPr>
          <w:sz w:val="26"/>
          <w:szCs w:val="26"/>
        </w:rPr>
      </w:pPr>
      <w:r>
        <w:rPr>
          <w:sz w:val="26"/>
          <w:szCs w:val="26"/>
        </w:rPr>
        <w:tab/>
      </w:r>
      <w:r w:rsidR="007F4254" w:rsidRPr="007F4254">
        <w:rPr>
          <w:sz w:val="26"/>
          <w:szCs w:val="26"/>
        </w:rPr>
        <w:t>//If players count is greater than size for array, prompt administrator for reset</w:t>
      </w:r>
    </w:p>
    <w:p w:rsidR="007F4254" w:rsidRDefault="007F4254" w:rsidP="007C7516">
      <w:pPr>
        <w:pStyle w:val="NoSpacing"/>
        <w:rPr>
          <w:sz w:val="26"/>
          <w:szCs w:val="26"/>
        </w:rPr>
      </w:pPr>
      <w:r>
        <w:rPr>
          <w:sz w:val="26"/>
          <w:szCs w:val="26"/>
        </w:rPr>
        <w:tab/>
      </w:r>
      <w:r w:rsidRPr="007F4254">
        <w:rPr>
          <w:sz w:val="26"/>
          <w:szCs w:val="26"/>
        </w:rPr>
        <w:t>//If user chooses to play the game</w:t>
      </w:r>
    </w:p>
    <w:p w:rsidR="007F4254" w:rsidRDefault="007F4254" w:rsidP="007C7516">
      <w:pPr>
        <w:pStyle w:val="NoSpacing"/>
        <w:rPr>
          <w:sz w:val="26"/>
          <w:szCs w:val="26"/>
        </w:rPr>
      </w:pPr>
      <w:r>
        <w:rPr>
          <w:sz w:val="26"/>
          <w:szCs w:val="26"/>
        </w:rPr>
        <w:tab/>
      </w:r>
      <w:r w:rsidRPr="007F4254">
        <w:rPr>
          <w:sz w:val="26"/>
          <w:szCs w:val="26"/>
        </w:rPr>
        <w:t>//Prompt user for name to be used later for cashout voucher</w:t>
      </w:r>
      <w:r>
        <w:rPr>
          <w:sz w:val="26"/>
          <w:szCs w:val="26"/>
        </w:rPr>
        <w:t xml:space="preserve"> using string datatype</w:t>
      </w:r>
    </w:p>
    <w:p w:rsidR="007F4254" w:rsidRDefault="007F4254" w:rsidP="007C7516">
      <w:pPr>
        <w:pStyle w:val="NoSpacing"/>
        <w:rPr>
          <w:sz w:val="26"/>
          <w:szCs w:val="26"/>
        </w:rPr>
      </w:pPr>
      <w:r>
        <w:rPr>
          <w:sz w:val="26"/>
          <w:szCs w:val="26"/>
        </w:rPr>
        <w:tab/>
      </w:r>
      <w:r w:rsidRPr="007F4254">
        <w:rPr>
          <w:sz w:val="26"/>
          <w:szCs w:val="26"/>
        </w:rPr>
        <w:t>//If user played before, retrieve play count from game report saved on file</w:t>
      </w:r>
    </w:p>
    <w:p w:rsidR="007F4254" w:rsidRDefault="007F4254" w:rsidP="007C7516">
      <w:pPr>
        <w:pStyle w:val="NoSpacing"/>
        <w:rPr>
          <w:sz w:val="26"/>
          <w:szCs w:val="26"/>
        </w:rPr>
      </w:pPr>
    </w:p>
    <w:p w:rsidR="007F4254" w:rsidRDefault="007F4254" w:rsidP="007C7516">
      <w:pPr>
        <w:pStyle w:val="NoSpacing"/>
        <w:rPr>
          <w:sz w:val="26"/>
          <w:szCs w:val="26"/>
        </w:rPr>
      </w:pPr>
      <w:r>
        <w:rPr>
          <w:sz w:val="26"/>
          <w:szCs w:val="26"/>
        </w:rPr>
        <w:tab/>
      </w:r>
      <w:r w:rsidRPr="007F4254">
        <w:rPr>
          <w:sz w:val="26"/>
          <w:szCs w:val="26"/>
        </w:rPr>
        <w:t>//Prompt returning user if he/she wants to see previous game report</w:t>
      </w:r>
      <w:r>
        <w:rPr>
          <w:sz w:val="26"/>
          <w:szCs w:val="26"/>
        </w:rPr>
        <w:tab/>
      </w:r>
    </w:p>
    <w:p w:rsidR="007F4254" w:rsidRDefault="007F4254" w:rsidP="007C7516">
      <w:pPr>
        <w:pStyle w:val="NoSpacing"/>
        <w:rPr>
          <w:sz w:val="26"/>
          <w:szCs w:val="26"/>
        </w:rPr>
      </w:pPr>
      <w:r>
        <w:rPr>
          <w:sz w:val="26"/>
          <w:szCs w:val="26"/>
        </w:rPr>
        <w:tab/>
      </w:r>
      <w:r w:rsidRPr="007F4254">
        <w:rPr>
          <w:sz w:val="26"/>
          <w:szCs w:val="26"/>
        </w:rPr>
        <w:t>/If yes, retrieve whole game report and display</w:t>
      </w:r>
    </w:p>
    <w:p w:rsidR="007F4254" w:rsidRDefault="007F4254" w:rsidP="007C7516">
      <w:pPr>
        <w:pStyle w:val="NoSpacing"/>
        <w:rPr>
          <w:sz w:val="26"/>
          <w:szCs w:val="26"/>
        </w:rPr>
      </w:pPr>
      <w:r>
        <w:rPr>
          <w:sz w:val="26"/>
          <w:szCs w:val="26"/>
        </w:rPr>
        <w:tab/>
      </w:r>
      <w:r w:rsidRPr="007F4254">
        <w:rPr>
          <w:sz w:val="26"/>
          <w:szCs w:val="26"/>
        </w:rPr>
        <w:t>//Upon displaying, reset all retrieved data back to 0</w:t>
      </w:r>
    </w:p>
    <w:p w:rsidR="007F4254" w:rsidRDefault="007F4254" w:rsidP="007C7516">
      <w:pPr>
        <w:pStyle w:val="NoSpacing"/>
        <w:rPr>
          <w:sz w:val="26"/>
          <w:szCs w:val="26"/>
        </w:rPr>
      </w:pPr>
      <w:r>
        <w:rPr>
          <w:sz w:val="26"/>
          <w:szCs w:val="26"/>
        </w:rPr>
        <w:tab/>
      </w:r>
      <w:r w:rsidRPr="007F4254">
        <w:rPr>
          <w:sz w:val="26"/>
          <w:szCs w:val="26"/>
        </w:rPr>
        <w:t xml:space="preserve">//Add player's name to players list  </w:t>
      </w:r>
    </w:p>
    <w:p w:rsidR="007F4254" w:rsidRDefault="007F4254" w:rsidP="007C7516">
      <w:pPr>
        <w:pStyle w:val="NoSpacing"/>
        <w:rPr>
          <w:sz w:val="26"/>
          <w:szCs w:val="26"/>
        </w:rPr>
      </w:pPr>
      <w:r>
        <w:rPr>
          <w:sz w:val="26"/>
          <w:szCs w:val="26"/>
        </w:rPr>
        <w:tab/>
      </w:r>
      <w:r w:rsidRPr="007F4254">
        <w:rPr>
          <w:sz w:val="26"/>
          <w:szCs w:val="26"/>
        </w:rPr>
        <w:t>//If user is a new player, add player's name to list</w:t>
      </w:r>
    </w:p>
    <w:p w:rsidR="007F4254" w:rsidRDefault="007F4254" w:rsidP="007C7516">
      <w:pPr>
        <w:pStyle w:val="NoSpacing"/>
        <w:rPr>
          <w:sz w:val="26"/>
          <w:szCs w:val="26"/>
        </w:rPr>
      </w:pPr>
      <w:r>
        <w:rPr>
          <w:sz w:val="26"/>
          <w:szCs w:val="26"/>
        </w:rPr>
        <w:tab/>
      </w:r>
      <w:r w:rsidRPr="007F4254">
        <w:rPr>
          <w:sz w:val="26"/>
          <w:szCs w:val="26"/>
        </w:rPr>
        <w:t>//Welcome user</w:t>
      </w:r>
    </w:p>
    <w:p w:rsidR="007F4254" w:rsidRDefault="007F4254" w:rsidP="007C7516">
      <w:pPr>
        <w:pStyle w:val="NoSpacing"/>
        <w:rPr>
          <w:sz w:val="26"/>
          <w:szCs w:val="26"/>
        </w:rPr>
      </w:pPr>
      <w:r>
        <w:rPr>
          <w:sz w:val="26"/>
          <w:szCs w:val="26"/>
        </w:rPr>
        <w:tab/>
      </w:r>
    </w:p>
    <w:p w:rsidR="007F4254" w:rsidRDefault="007F4254" w:rsidP="007C7516">
      <w:pPr>
        <w:pStyle w:val="NoSpacing"/>
        <w:rPr>
          <w:sz w:val="26"/>
          <w:szCs w:val="26"/>
        </w:rPr>
      </w:pPr>
      <w:r>
        <w:rPr>
          <w:sz w:val="26"/>
          <w:szCs w:val="26"/>
        </w:rPr>
        <w:tab/>
      </w:r>
      <w:r w:rsidRPr="007F4254">
        <w:rPr>
          <w:sz w:val="26"/>
          <w:szCs w:val="26"/>
        </w:rPr>
        <w:t>//Prompt for cash deposit/insert</w:t>
      </w:r>
    </w:p>
    <w:p w:rsidR="007F4254" w:rsidRDefault="007F4254" w:rsidP="007C7516">
      <w:pPr>
        <w:pStyle w:val="NoSpacing"/>
        <w:rPr>
          <w:sz w:val="26"/>
          <w:szCs w:val="26"/>
        </w:rPr>
      </w:pPr>
      <w:r>
        <w:rPr>
          <w:sz w:val="26"/>
          <w:szCs w:val="26"/>
        </w:rPr>
        <w:tab/>
      </w:r>
      <w:r w:rsidRPr="007F4254">
        <w:rPr>
          <w:sz w:val="26"/>
          <w:szCs w:val="26"/>
        </w:rPr>
        <w:t>//Add the amount inserted to total cash inserted but subtract money from mini-game</w:t>
      </w:r>
    </w:p>
    <w:p w:rsidR="007F4254" w:rsidRDefault="007F4254" w:rsidP="007C7516">
      <w:pPr>
        <w:pStyle w:val="NoSpacing"/>
        <w:rPr>
          <w:sz w:val="26"/>
          <w:szCs w:val="26"/>
        </w:rPr>
      </w:pPr>
      <w:r>
        <w:rPr>
          <w:sz w:val="26"/>
          <w:szCs w:val="26"/>
        </w:rPr>
        <w:tab/>
      </w:r>
      <w:r w:rsidRPr="007F4254">
        <w:rPr>
          <w:sz w:val="26"/>
          <w:szCs w:val="26"/>
        </w:rPr>
        <w:t>//Give cash bonus if Player decided to play</w:t>
      </w:r>
    </w:p>
    <w:p w:rsidR="00EF2E3E" w:rsidRDefault="00EF2E3E" w:rsidP="007C7516">
      <w:pPr>
        <w:pStyle w:val="NoSpacing"/>
        <w:rPr>
          <w:sz w:val="26"/>
          <w:szCs w:val="26"/>
        </w:rPr>
      </w:pPr>
      <w:r>
        <w:rPr>
          <w:sz w:val="26"/>
          <w:szCs w:val="26"/>
        </w:rPr>
        <w:tab/>
      </w:r>
      <w:r>
        <w:rPr>
          <w:sz w:val="26"/>
          <w:szCs w:val="26"/>
        </w:rPr>
        <w:tab/>
      </w:r>
      <w:r w:rsidRPr="00EF2E3E">
        <w:rPr>
          <w:sz w:val="26"/>
          <w:szCs w:val="26"/>
        </w:rPr>
        <w:t>//If inserted amount is below 1000, get 1% of cash and multiply by itself</w:t>
      </w:r>
    </w:p>
    <w:p w:rsidR="00EF2E3E" w:rsidRDefault="00EF2E3E" w:rsidP="007C7516">
      <w:pPr>
        <w:pStyle w:val="NoSpacing"/>
        <w:rPr>
          <w:sz w:val="26"/>
          <w:szCs w:val="26"/>
        </w:rPr>
      </w:pPr>
      <w:r>
        <w:rPr>
          <w:sz w:val="26"/>
          <w:szCs w:val="26"/>
        </w:rPr>
        <w:tab/>
      </w:r>
      <w:r>
        <w:rPr>
          <w:sz w:val="26"/>
          <w:szCs w:val="26"/>
        </w:rPr>
        <w:tab/>
      </w:r>
      <w:r w:rsidRPr="00EF2E3E">
        <w:rPr>
          <w:sz w:val="26"/>
          <w:szCs w:val="26"/>
        </w:rPr>
        <w:t>//If inserted amount is &gt;1000 but &lt;=2000, get 10% of cash</w:t>
      </w:r>
    </w:p>
    <w:p w:rsidR="00EF2E3E" w:rsidRDefault="00EF2E3E" w:rsidP="007C7516">
      <w:pPr>
        <w:pStyle w:val="NoSpacing"/>
        <w:rPr>
          <w:sz w:val="26"/>
          <w:szCs w:val="26"/>
        </w:rPr>
      </w:pPr>
      <w:r>
        <w:rPr>
          <w:sz w:val="26"/>
          <w:szCs w:val="26"/>
        </w:rPr>
        <w:tab/>
      </w:r>
      <w:r>
        <w:rPr>
          <w:sz w:val="26"/>
          <w:szCs w:val="26"/>
        </w:rPr>
        <w:tab/>
      </w:r>
      <w:r w:rsidRPr="00EF2E3E">
        <w:rPr>
          <w:sz w:val="26"/>
          <w:szCs w:val="26"/>
        </w:rPr>
        <w:t>//If over 2000, get 5% of cash and add to the cash of user</w:t>
      </w:r>
    </w:p>
    <w:p w:rsidR="00EF2E3E" w:rsidRDefault="00EF2E3E" w:rsidP="007C7516">
      <w:pPr>
        <w:pStyle w:val="NoSpacing"/>
        <w:rPr>
          <w:sz w:val="26"/>
          <w:szCs w:val="26"/>
        </w:rPr>
      </w:pPr>
      <w:r>
        <w:rPr>
          <w:sz w:val="26"/>
          <w:szCs w:val="26"/>
        </w:rPr>
        <w:tab/>
      </w:r>
      <w:r w:rsidRPr="00EF2E3E">
        <w:rPr>
          <w:sz w:val="26"/>
          <w:szCs w:val="26"/>
        </w:rPr>
        <w:t>//Round off Cash Bonus to two decimal places to get exact value</w:t>
      </w:r>
    </w:p>
    <w:p w:rsidR="00EF2E3E" w:rsidRDefault="00EF2E3E" w:rsidP="007C7516">
      <w:pPr>
        <w:pStyle w:val="NoSpacing"/>
        <w:rPr>
          <w:sz w:val="26"/>
          <w:szCs w:val="26"/>
        </w:rPr>
      </w:pPr>
      <w:r>
        <w:rPr>
          <w:sz w:val="26"/>
          <w:szCs w:val="26"/>
        </w:rPr>
        <w:tab/>
      </w:r>
      <w:r w:rsidRPr="00EF2E3E">
        <w:rPr>
          <w:sz w:val="26"/>
          <w:szCs w:val="26"/>
        </w:rPr>
        <w:t>//Tell the user that the system added cash bonus to account</w:t>
      </w:r>
    </w:p>
    <w:p w:rsidR="00EF2E3E" w:rsidRDefault="00EF2E3E" w:rsidP="007C7516">
      <w:pPr>
        <w:pStyle w:val="NoSpacing"/>
        <w:rPr>
          <w:sz w:val="26"/>
          <w:szCs w:val="26"/>
        </w:rPr>
      </w:pPr>
      <w:r>
        <w:rPr>
          <w:sz w:val="26"/>
          <w:szCs w:val="26"/>
        </w:rPr>
        <w:tab/>
      </w:r>
      <w:r w:rsidRPr="00EF2E3E">
        <w:rPr>
          <w:sz w:val="26"/>
          <w:szCs w:val="26"/>
        </w:rPr>
        <w:t>//Add the cash bonus to overall cash bonus in record</w:t>
      </w:r>
    </w:p>
    <w:p w:rsidR="00EF2E3E" w:rsidRDefault="00EF2E3E" w:rsidP="007C7516">
      <w:pPr>
        <w:pStyle w:val="NoSpacing"/>
        <w:rPr>
          <w:sz w:val="26"/>
          <w:szCs w:val="26"/>
        </w:rPr>
      </w:pPr>
      <w:r>
        <w:rPr>
          <w:sz w:val="26"/>
          <w:szCs w:val="26"/>
        </w:rPr>
        <w:tab/>
        <w:t>//Call rndOffB function, status function</w:t>
      </w:r>
    </w:p>
    <w:p w:rsidR="00EF2E3E" w:rsidRDefault="00EF2E3E" w:rsidP="007C7516">
      <w:pPr>
        <w:pStyle w:val="NoSpacing"/>
        <w:rPr>
          <w:sz w:val="26"/>
          <w:szCs w:val="26"/>
        </w:rPr>
      </w:pPr>
    </w:p>
    <w:p w:rsidR="00EF2E3E" w:rsidRDefault="00EF2E3E" w:rsidP="00EF2E3E">
      <w:pPr>
        <w:pStyle w:val="NoSpacing"/>
        <w:ind w:firstLine="720"/>
        <w:rPr>
          <w:sz w:val="26"/>
          <w:szCs w:val="26"/>
        </w:rPr>
      </w:pPr>
      <w:r w:rsidRPr="00EF2E3E">
        <w:rPr>
          <w:sz w:val="26"/>
          <w:szCs w:val="26"/>
        </w:rPr>
        <w:t>//Start loop for budget condition. If bool x for budget is true, continue loop</w:t>
      </w:r>
    </w:p>
    <w:p w:rsidR="00EF2E3E" w:rsidRDefault="00EF2E3E" w:rsidP="00EF2E3E">
      <w:pPr>
        <w:pStyle w:val="NoSpacing"/>
        <w:ind w:firstLine="720"/>
        <w:rPr>
          <w:sz w:val="26"/>
          <w:szCs w:val="26"/>
        </w:rPr>
      </w:pPr>
      <w:r w:rsidRPr="00EF2E3E">
        <w:rPr>
          <w:sz w:val="26"/>
          <w:szCs w:val="26"/>
        </w:rPr>
        <w:t>//If budget is greater than 0, start loop.</w:t>
      </w:r>
    </w:p>
    <w:p w:rsidR="00EF2E3E" w:rsidRDefault="00EF2E3E" w:rsidP="00EF2E3E">
      <w:pPr>
        <w:pStyle w:val="NoSpacing"/>
        <w:ind w:firstLine="720"/>
        <w:rPr>
          <w:sz w:val="26"/>
          <w:szCs w:val="26"/>
        </w:rPr>
      </w:pPr>
      <w:r w:rsidRPr="00EF2E3E">
        <w:rPr>
          <w:sz w:val="26"/>
          <w:szCs w:val="26"/>
        </w:rPr>
        <w:t>//Prompt user to Spin or Cancel game</w:t>
      </w:r>
    </w:p>
    <w:p w:rsidR="00EF2E3E" w:rsidRDefault="00EF2E3E" w:rsidP="00EF2E3E">
      <w:pPr>
        <w:pStyle w:val="NoSpacing"/>
        <w:ind w:firstLine="720"/>
        <w:rPr>
          <w:sz w:val="26"/>
          <w:szCs w:val="26"/>
        </w:rPr>
      </w:pPr>
      <w:r w:rsidRPr="00EF2E3E">
        <w:rPr>
          <w:sz w:val="26"/>
          <w:szCs w:val="26"/>
        </w:rPr>
        <w:t>//Any other input will not be accepted</w:t>
      </w:r>
    </w:p>
    <w:p w:rsidR="00EF2E3E" w:rsidRDefault="00EF2E3E" w:rsidP="00EF2E3E">
      <w:pPr>
        <w:pStyle w:val="NoSpacing"/>
        <w:ind w:firstLine="720"/>
        <w:rPr>
          <w:sz w:val="26"/>
          <w:szCs w:val="26"/>
        </w:rPr>
      </w:pPr>
      <w:r w:rsidRPr="00EF2E3E">
        <w:rPr>
          <w:sz w:val="26"/>
          <w:szCs w:val="26"/>
        </w:rPr>
        <w:t xml:space="preserve">//If user chose to spin and budget is greater than 0   </w:t>
      </w:r>
    </w:p>
    <w:p w:rsidR="00EF2E3E" w:rsidRDefault="00EF2E3E" w:rsidP="00EF2E3E">
      <w:pPr>
        <w:pStyle w:val="NoSpacing"/>
        <w:ind w:firstLine="720"/>
        <w:rPr>
          <w:sz w:val="26"/>
          <w:szCs w:val="26"/>
        </w:rPr>
      </w:pPr>
      <w:r>
        <w:rPr>
          <w:sz w:val="26"/>
          <w:szCs w:val="26"/>
        </w:rPr>
        <w:tab/>
      </w:r>
      <w:r w:rsidRPr="00EF2E3E">
        <w:rPr>
          <w:sz w:val="26"/>
          <w:szCs w:val="26"/>
        </w:rPr>
        <w:t>//Prompt user for betting amount</w:t>
      </w:r>
    </w:p>
    <w:p w:rsidR="00EF2E3E" w:rsidRDefault="00EF2E3E" w:rsidP="00EF2E3E">
      <w:pPr>
        <w:pStyle w:val="NoSpacing"/>
        <w:ind w:left="720" w:firstLine="720"/>
        <w:rPr>
          <w:sz w:val="26"/>
          <w:szCs w:val="26"/>
        </w:rPr>
      </w:pPr>
      <w:r w:rsidRPr="00EF2E3E">
        <w:rPr>
          <w:sz w:val="26"/>
          <w:szCs w:val="26"/>
        </w:rPr>
        <w:t>//User input validation of float datatype</w:t>
      </w:r>
      <w:r>
        <w:rPr>
          <w:sz w:val="26"/>
          <w:szCs w:val="26"/>
        </w:rPr>
        <w:t xml:space="preserve"> for bet amount</w:t>
      </w:r>
    </w:p>
    <w:p w:rsidR="00EF2E3E" w:rsidRDefault="00EF2E3E" w:rsidP="00EF2E3E">
      <w:pPr>
        <w:pStyle w:val="NoSpacing"/>
        <w:ind w:left="1440" w:firstLine="720"/>
        <w:rPr>
          <w:sz w:val="26"/>
          <w:szCs w:val="26"/>
        </w:rPr>
      </w:pPr>
      <w:r w:rsidRPr="00EF2E3E">
        <w:rPr>
          <w:sz w:val="26"/>
          <w:szCs w:val="26"/>
        </w:rPr>
        <w:t>//If bet is greater than the budget, display invalidity</w:t>
      </w:r>
    </w:p>
    <w:p w:rsidR="00EF2E3E" w:rsidRDefault="00EF2E3E" w:rsidP="00EF2E3E">
      <w:pPr>
        <w:pStyle w:val="NoSpacing"/>
        <w:ind w:left="1440" w:firstLine="720"/>
        <w:rPr>
          <w:sz w:val="26"/>
          <w:szCs w:val="26"/>
        </w:rPr>
      </w:pPr>
      <w:r w:rsidRPr="00EF2E3E">
        <w:rPr>
          <w:sz w:val="26"/>
          <w:szCs w:val="26"/>
        </w:rPr>
        <w:t>//If bet is equal to 0, display invalidity</w:t>
      </w:r>
    </w:p>
    <w:p w:rsidR="00EF2E3E" w:rsidRDefault="00EF2E3E" w:rsidP="00EF2E3E">
      <w:pPr>
        <w:pStyle w:val="NoSpacing"/>
        <w:ind w:left="1440" w:firstLine="720"/>
        <w:rPr>
          <w:sz w:val="26"/>
          <w:szCs w:val="26"/>
        </w:rPr>
      </w:pPr>
      <w:r w:rsidRPr="00EF2E3E">
        <w:rPr>
          <w:sz w:val="26"/>
          <w:szCs w:val="26"/>
        </w:rPr>
        <w:t>//If bet is less than or equal to budget and budget is greater than 0</w:t>
      </w:r>
    </w:p>
    <w:p w:rsidR="00EF2E3E" w:rsidRDefault="00EF2E3E" w:rsidP="00EF2E3E">
      <w:pPr>
        <w:pStyle w:val="NoSpacing"/>
        <w:ind w:left="1440" w:firstLine="720"/>
        <w:rPr>
          <w:sz w:val="26"/>
          <w:szCs w:val="26"/>
        </w:rPr>
      </w:pPr>
      <w:r>
        <w:rPr>
          <w:sz w:val="26"/>
          <w:szCs w:val="26"/>
        </w:rPr>
        <w:tab/>
      </w:r>
      <w:r w:rsidRPr="00EF2E3E">
        <w:rPr>
          <w:sz w:val="26"/>
          <w:szCs w:val="26"/>
        </w:rPr>
        <w:t>//Increment total number of spins</w:t>
      </w:r>
    </w:p>
    <w:p w:rsidR="00EF2E3E" w:rsidRDefault="00EF2E3E" w:rsidP="00EF2E3E">
      <w:pPr>
        <w:pStyle w:val="NoSpacing"/>
        <w:ind w:left="1440" w:firstLine="720"/>
        <w:rPr>
          <w:sz w:val="26"/>
          <w:szCs w:val="26"/>
        </w:rPr>
      </w:pPr>
      <w:r>
        <w:rPr>
          <w:sz w:val="26"/>
          <w:szCs w:val="26"/>
        </w:rPr>
        <w:tab/>
        <w:t>//Generate slot machine numbers</w:t>
      </w:r>
    </w:p>
    <w:p w:rsidR="00EF2E3E" w:rsidRDefault="00EF2E3E" w:rsidP="00EF2E3E">
      <w:pPr>
        <w:pStyle w:val="NoSpacing"/>
        <w:ind w:left="1440" w:firstLine="720"/>
        <w:rPr>
          <w:sz w:val="26"/>
          <w:szCs w:val="26"/>
        </w:rPr>
      </w:pPr>
      <w:r>
        <w:rPr>
          <w:sz w:val="26"/>
          <w:szCs w:val="26"/>
        </w:rPr>
        <w:tab/>
        <w:t>//Determine if user won</w:t>
      </w:r>
    </w:p>
    <w:p w:rsidR="00EF2E3E" w:rsidRDefault="00EF2E3E" w:rsidP="00EF2E3E">
      <w:pPr>
        <w:pStyle w:val="NoSpacing"/>
        <w:ind w:left="1440" w:firstLine="720"/>
        <w:rPr>
          <w:sz w:val="26"/>
          <w:szCs w:val="26"/>
        </w:rPr>
      </w:pPr>
      <w:r>
        <w:rPr>
          <w:sz w:val="26"/>
          <w:szCs w:val="26"/>
        </w:rPr>
        <w:tab/>
      </w:r>
      <w:r>
        <w:rPr>
          <w:sz w:val="26"/>
          <w:szCs w:val="26"/>
        </w:rPr>
        <w:tab/>
        <w:t>//If user won, add corresponding price to budget, increment won and add win to total cash win</w:t>
      </w:r>
    </w:p>
    <w:p w:rsidR="00EF2E3E" w:rsidRDefault="00EF2E3E" w:rsidP="00EF2E3E">
      <w:pPr>
        <w:pStyle w:val="NoSpacing"/>
        <w:ind w:left="1440" w:firstLine="720"/>
        <w:rPr>
          <w:sz w:val="26"/>
          <w:szCs w:val="26"/>
        </w:rPr>
      </w:pPr>
      <w:r>
        <w:rPr>
          <w:sz w:val="26"/>
          <w:szCs w:val="26"/>
        </w:rPr>
        <w:tab/>
      </w:r>
      <w:r>
        <w:rPr>
          <w:sz w:val="26"/>
          <w:szCs w:val="26"/>
        </w:rPr>
        <w:tab/>
        <w:t>//If user lost, subtract bet from budget, increment loss and add loss to total loss</w:t>
      </w:r>
    </w:p>
    <w:p w:rsidR="00EF2E3E" w:rsidRDefault="00EF2E3E" w:rsidP="00EF2E3E">
      <w:pPr>
        <w:pStyle w:val="NoSpacing"/>
        <w:rPr>
          <w:sz w:val="26"/>
          <w:szCs w:val="26"/>
        </w:rPr>
      </w:pPr>
      <w:r>
        <w:rPr>
          <w:sz w:val="26"/>
          <w:szCs w:val="26"/>
        </w:rPr>
        <w:tab/>
      </w:r>
      <w:r>
        <w:rPr>
          <w:sz w:val="26"/>
          <w:szCs w:val="26"/>
        </w:rPr>
        <w:tab/>
        <w:t>//Determine if gameplay reached</w:t>
      </w:r>
    </w:p>
    <w:p w:rsidR="00EF2E3E" w:rsidRDefault="00EF2E3E" w:rsidP="00EF2E3E">
      <w:pPr>
        <w:pStyle w:val="NoSpacing"/>
        <w:rPr>
          <w:sz w:val="26"/>
          <w:szCs w:val="26"/>
        </w:rPr>
      </w:pPr>
      <w:r>
        <w:rPr>
          <w:sz w:val="26"/>
          <w:szCs w:val="26"/>
        </w:rPr>
        <w:tab/>
      </w:r>
      <w:r>
        <w:rPr>
          <w:sz w:val="26"/>
          <w:szCs w:val="26"/>
        </w:rPr>
        <w:tab/>
        <w:t>//If reached add cash bonus, increment gameplay, add bonus to total cash bonus</w:t>
      </w:r>
    </w:p>
    <w:p w:rsidR="00EF2E3E" w:rsidRDefault="00EF2E3E" w:rsidP="00EF2E3E">
      <w:pPr>
        <w:pStyle w:val="NoSpacing"/>
        <w:rPr>
          <w:sz w:val="26"/>
          <w:szCs w:val="26"/>
        </w:rPr>
      </w:pPr>
      <w:r>
        <w:rPr>
          <w:sz w:val="26"/>
          <w:szCs w:val="26"/>
        </w:rPr>
        <w:tab/>
      </w:r>
      <w:r>
        <w:rPr>
          <w:sz w:val="26"/>
          <w:szCs w:val="26"/>
        </w:rPr>
        <w:tab/>
        <w:t>//Call rndOffB function, status function</w:t>
      </w:r>
    </w:p>
    <w:p w:rsidR="00EF2E3E" w:rsidRDefault="00EF2E3E" w:rsidP="00EF2E3E">
      <w:pPr>
        <w:pStyle w:val="NoSpacing"/>
        <w:rPr>
          <w:sz w:val="26"/>
          <w:szCs w:val="26"/>
        </w:rPr>
      </w:pPr>
      <w:r>
        <w:rPr>
          <w:sz w:val="26"/>
          <w:szCs w:val="26"/>
        </w:rPr>
        <w:tab/>
      </w:r>
      <w:r w:rsidRPr="00EF2E3E">
        <w:rPr>
          <w:sz w:val="26"/>
          <w:szCs w:val="26"/>
        </w:rPr>
        <w:t>//Loop for spin or cancel if budget&gt;0, bet is less than 0 and</w:t>
      </w:r>
      <w:r w:rsidR="00CB5F0E">
        <w:rPr>
          <w:sz w:val="26"/>
          <w:szCs w:val="26"/>
        </w:rPr>
        <w:t xml:space="preserve"> </w:t>
      </w:r>
      <w:r w:rsidR="00CB5F0E" w:rsidRPr="00CB5F0E">
        <w:rPr>
          <w:sz w:val="26"/>
          <w:szCs w:val="26"/>
        </w:rPr>
        <w:t>budget is &gt; 0.</w:t>
      </w:r>
    </w:p>
    <w:p w:rsidR="00CB5F0E" w:rsidRDefault="00CB5F0E" w:rsidP="00EF2E3E">
      <w:pPr>
        <w:pStyle w:val="NoSpacing"/>
        <w:rPr>
          <w:sz w:val="26"/>
          <w:szCs w:val="26"/>
        </w:rPr>
      </w:pPr>
    </w:p>
    <w:p w:rsidR="00CB5F0E" w:rsidRDefault="00CB5F0E" w:rsidP="00EF2E3E">
      <w:pPr>
        <w:pStyle w:val="NoSpacing"/>
        <w:rPr>
          <w:sz w:val="26"/>
          <w:szCs w:val="26"/>
        </w:rPr>
      </w:pPr>
      <w:r>
        <w:rPr>
          <w:sz w:val="26"/>
          <w:szCs w:val="26"/>
        </w:rPr>
        <w:tab/>
        <w:t>//If user chose cancel at the start</w:t>
      </w:r>
    </w:p>
    <w:p w:rsidR="00CB5F0E" w:rsidRDefault="00CB5F0E" w:rsidP="00CB5F0E">
      <w:pPr>
        <w:pStyle w:val="NoSpacing"/>
        <w:ind w:left="1440"/>
        <w:rPr>
          <w:sz w:val="26"/>
          <w:szCs w:val="26"/>
        </w:rPr>
      </w:pPr>
      <w:r w:rsidRPr="00CB5F0E">
        <w:rPr>
          <w:sz w:val="26"/>
          <w:szCs w:val="26"/>
        </w:rPr>
        <w:t>//If total spin count is 0 and user chose not to play game after money inserted</w:t>
      </w:r>
    </w:p>
    <w:p w:rsidR="00CB5F0E" w:rsidRDefault="00CB5F0E" w:rsidP="00CB5F0E">
      <w:pPr>
        <w:pStyle w:val="NoSpacing"/>
        <w:ind w:left="720" w:firstLine="720"/>
        <w:rPr>
          <w:sz w:val="26"/>
          <w:szCs w:val="26"/>
        </w:rPr>
      </w:pPr>
      <w:r w:rsidRPr="00CB5F0E">
        <w:rPr>
          <w:sz w:val="26"/>
          <w:szCs w:val="26"/>
        </w:rPr>
        <w:t>//Deduct cash bonus from inserted amount</w:t>
      </w:r>
    </w:p>
    <w:p w:rsidR="00CB5F0E" w:rsidRDefault="00CB5F0E" w:rsidP="00CB5F0E">
      <w:pPr>
        <w:pStyle w:val="NoSpacing"/>
        <w:ind w:left="720" w:firstLine="720"/>
        <w:rPr>
          <w:sz w:val="26"/>
          <w:szCs w:val="26"/>
        </w:rPr>
      </w:pPr>
      <w:r w:rsidRPr="00CB5F0E">
        <w:rPr>
          <w:sz w:val="26"/>
          <w:szCs w:val="26"/>
        </w:rPr>
        <w:t>//Deduct cash bonus added for total record</w:t>
      </w:r>
    </w:p>
    <w:p w:rsidR="00CB5F0E" w:rsidRDefault="00CB5F0E" w:rsidP="00CB5F0E">
      <w:pPr>
        <w:pStyle w:val="NoSpacing"/>
        <w:ind w:left="720" w:firstLine="720"/>
        <w:rPr>
          <w:sz w:val="26"/>
          <w:szCs w:val="26"/>
        </w:rPr>
      </w:pPr>
      <w:r w:rsidRPr="00CB5F0E">
        <w:rPr>
          <w:sz w:val="26"/>
          <w:szCs w:val="26"/>
        </w:rPr>
        <w:t>//Exit loop for spin</w:t>
      </w:r>
    </w:p>
    <w:p w:rsidR="00CB5F0E" w:rsidRDefault="00CB5F0E" w:rsidP="00CB5F0E">
      <w:pPr>
        <w:pStyle w:val="NoSpacing"/>
        <w:ind w:firstLine="720"/>
        <w:rPr>
          <w:sz w:val="26"/>
          <w:szCs w:val="26"/>
        </w:rPr>
      </w:pPr>
      <w:r w:rsidRPr="00CB5F0E">
        <w:rPr>
          <w:sz w:val="26"/>
          <w:szCs w:val="26"/>
        </w:rPr>
        <w:t>//If spin count is &gt;1, exit loop</w:t>
      </w:r>
    </w:p>
    <w:p w:rsidR="00CB5F0E" w:rsidRDefault="00CB5F0E" w:rsidP="00CB5F0E">
      <w:pPr>
        <w:pStyle w:val="NoSpacing"/>
        <w:ind w:firstLine="720"/>
        <w:rPr>
          <w:sz w:val="26"/>
          <w:szCs w:val="26"/>
        </w:rPr>
      </w:pPr>
    </w:p>
    <w:p w:rsidR="00CB5F0E" w:rsidRDefault="00CB5F0E" w:rsidP="00CB5F0E">
      <w:pPr>
        <w:pStyle w:val="NoSpacing"/>
        <w:ind w:firstLine="720"/>
        <w:rPr>
          <w:sz w:val="26"/>
          <w:szCs w:val="26"/>
        </w:rPr>
      </w:pPr>
      <w:r w:rsidRPr="00CB5F0E">
        <w:rPr>
          <w:sz w:val="26"/>
          <w:szCs w:val="26"/>
        </w:rPr>
        <w:t>//If user input is not 'S' or 'C', display invalidity, ask again</w:t>
      </w:r>
    </w:p>
    <w:p w:rsidR="00CB5F0E" w:rsidRDefault="00CB5F0E" w:rsidP="00CB5F0E">
      <w:pPr>
        <w:pStyle w:val="NoSpacing"/>
        <w:ind w:firstLine="720"/>
        <w:rPr>
          <w:del w:id="1" w:author="rcc" w:date="2017-02-09T11:53:00Z"/>
          <w:sz w:val="26"/>
          <w:szCs w:val="26"/>
        </w:rPr>
      </w:pPr>
    </w:p>
    <w:p w:rsidR="00CB5F0E" w:rsidRDefault="00CB5F0E" w:rsidP="00CB5F0E">
      <w:pPr>
        <w:pStyle w:val="NoSpacing"/>
        <w:ind w:firstLine="720"/>
        <w:rPr>
          <w:del w:id="2" w:author="rcc" w:date="2017-02-09T11:53:00Z"/>
          <w:sz w:val="26"/>
          <w:szCs w:val="26"/>
        </w:rPr>
      </w:pPr>
    </w:p>
    <w:p w:rsidR="00EF2E3E" w:rsidRDefault="00EF2E3E" w:rsidP="00EF2E3E">
      <w:pPr>
        <w:pStyle w:val="NoSpacing"/>
        <w:rPr>
          <w:del w:id="3" w:author="rcc" w:date="2017-02-09T11:53:00Z"/>
          <w:sz w:val="26"/>
          <w:szCs w:val="26"/>
        </w:rPr>
      </w:pPr>
    </w:p>
    <w:p w:rsidR="00EF2E3E" w:rsidRDefault="00EF2E3E" w:rsidP="00EF2E3E">
      <w:pPr>
        <w:pStyle w:val="NoSpacing"/>
        <w:ind w:left="1440" w:firstLine="720"/>
        <w:rPr>
          <w:del w:id="4" w:author="rcc" w:date="2017-02-09T11:53:00Z"/>
          <w:sz w:val="26"/>
          <w:szCs w:val="26"/>
        </w:rPr>
      </w:pPr>
      <w:del w:id="5" w:author="rcc" w:date="2017-02-09T11:53:00Z">
        <w:r>
          <w:rPr>
            <w:sz w:val="26"/>
            <w:szCs w:val="26"/>
          </w:rPr>
          <w:tab/>
        </w:r>
      </w:del>
    </w:p>
    <w:p w:rsidR="007F4254" w:rsidRDefault="007F4254" w:rsidP="007C7516">
      <w:pPr>
        <w:pStyle w:val="NoSpacing"/>
        <w:rPr>
          <w:del w:id="6" w:author="rcc" w:date="2017-02-09T11:53:00Z"/>
          <w:sz w:val="26"/>
          <w:szCs w:val="26"/>
        </w:rPr>
      </w:pPr>
    </w:p>
    <w:p w:rsidR="007F4254" w:rsidRDefault="007F4254" w:rsidP="007C7516">
      <w:pPr>
        <w:pStyle w:val="NoSpacing"/>
        <w:pBdr>
          <w:bottom w:val="single" w:sz="6" w:space="1" w:color="auto"/>
        </w:pBdr>
        <w:rPr>
          <w:del w:id="7" w:author="rcc" w:date="2017-02-09T11:53:00Z"/>
          <w:sz w:val="26"/>
          <w:szCs w:val="26"/>
        </w:rPr>
      </w:pPr>
    </w:p>
    <w:p w:rsidR="007F4254" w:rsidRDefault="007F4254" w:rsidP="007C7516">
      <w:pPr>
        <w:pStyle w:val="NoSpacing"/>
        <w:rPr>
          <w:del w:id="8" w:author="rcc" w:date="2017-02-09T11:53:00Z"/>
          <w:sz w:val="26"/>
          <w:szCs w:val="26"/>
        </w:rPr>
      </w:pPr>
    </w:p>
    <w:p w:rsidR="007F4254" w:rsidRDefault="007F4254" w:rsidP="007C7516">
      <w:pPr>
        <w:pStyle w:val="NoSpacing"/>
        <w:rPr>
          <w:del w:id="9" w:author="rcc" w:date="2017-02-09T11:53:00Z"/>
          <w:sz w:val="26"/>
          <w:szCs w:val="26"/>
        </w:rPr>
      </w:pPr>
    </w:p>
    <w:p w:rsidR="00B944FA" w:rsidRPr="007C7516" w:rsidRDefault="00B944FA" w:rsidP="007C7516">
      <w:pPr>
        <w:pStyle w:val="NoSpacing"/>
        <w:rPr>
          <w:del w:id="10" w:author="rcc" w:date="2017-02-09T11:53:00Z"/>
          <w:sz w:val="26"/>
          <w:szCs w:val="26"/>
        </w:rPr>
      </w:pPr>
    </w:p>
    <w:p w:rsidR="007C7516" w:rsidRPr="007C7516" w:rsidRDefault="007C7516" w:rsidP="007C7516">
      <w:pPr>
        <w:pStyle w:val="NoSpacing"/>
        <w:rPr>
          <w:del w:id="11" w:author="rcc" w:date="2017-02-09T11:53:00Z"/>
          <w:sz w:val="26"/>
          <w:szCs w:val="26"/>
        </w:rPr>
      </w:pPr>
      <w:del w:id="12" w:author="rcc" w:date="2017-02-09T11:53:00Z">
        <w:r w:rsidRPr="007C7516">
          <w:rPr>
            <w:sz w:val="26"/>
            <w:szCs w:val="26"/>
          </w:rPr>
          <w:tab/>
        </w:r>
        <w:r w:rsidRPr="007C7516">
          <w:rPr>
            <w:sz w:val="26"/>
            <w:szCs w:val="26"/>
          </w:rPr>
          <w:tab/>
          <w:delText>//Case statement for choice in variable Begin</w:delText>
        </w:r>
      </w:del>
    </w:p>
    <w:p w:rsidR="007C7516" w:rsidRPr="007C7516" w:rsidRDefault="007C7516" w:rsidP="007C7516">
      <w:pPr>
        <w:pStyle w:val="NoSpacing"/>
        <w:rPr>
          <w:del w:id="13" w:author="rcc" w:date="2017-02-09T11:53:00Z"/>
          <w:sz w:val="26"/>
          <w:szCs w:val="26"/>
        </w:rPr>
      </w:pPr>
      <w:del w:id="14" w:author="rcc" w:date="2017-02-09T11:53:00Z">
        <w:r w:rsidRPr="007C7516">
          <w:rPr>
            <w:sz w:val="26"/>
            <w:szCs w:val="26"/>
          </w:rPr>
          <w:tab/>
        </w:r>
        <w:r w:rsidRPr="007C7516">
          <w:rPr>
            <w:sz w:val="26"/>
            <w:szCs w:val="26"/>
          </w:rPr>
          <w:tab/>
          <w:delText>//Only accepts 'Y' and 'N' as input</w:delText>
        </w:r>
      </w:del>
    </w:p>
    <w:p w:rsidR="007C7516" w:rsidRPr="007C7516" w:rsidRDefault="007C7516" w:rsidP="007C7516">
      <w:pPr>
        <w:pStyle w:val="NoSpacing"/>
        <w:rPr>
          <w:del w:id="15" w:author="rcc" w:date="2017-02-09T11:53:00Z"/>
          <w:sz w:val="26"/>
          <w:szCs w:val="26"/>
        </w:rPr>
      </w:pPr>
      <w:del w:id="16" w:author="rcc" w:date="2017-02-09T11:53:00Z">
        <w:r w:rsidRPr="007C7516">
          <w:rPr>
            <w:sz w:val="26"/>
            <w:szCs w:val="26"/>
          </w:rPr>
          <w:tab/>
        </w:r>
        <w:r w:rsidRPr="007C7516">
          <w:rPr>
            <w:sz w:val="26"/>
            <w:szCs w:val="26"/>
          </w:rPr>
          <w:tab/>
          <w:delText>//If user chooses to play the game</w:delText>
        </w:r>
      </w:del>
    </w:p>
    <w:p w:rsidR="007C7516" w:rsidRPr="007C7516" w:rsidRDefault="00E06477" w:rsidP="007C7516">
      <w:pPr>
        <w:pStyle w:val="NoSpacing"/>
        <w:rPr>
          <w:del w:id="17" w:author="rcc" w:date="2017-02-09T11:53:00Z"/>
          <w:sz w:val="26"/>
          <w:szCs w:val="26"/>
        </w:rPr>
      </w:pPr>
      <w:del w:id="18" w:author="rcc" w:date="2017-02-09T11:53:00Z">
        <w:r>
          <w:rPr>
            <w:sz w:val="26"/>
            <w:szCs w:val="26"/>
          </w:rPr>
          <w:tab/>
        </w:r>
        <w:r>
          <w:rPr>
            <w:sz w:val="26"/>
            <w:szCs w:val="26"/>
          </w:rPr>
          <w:tab/>
        </w:r>
        <w:r w:rsidR="007C7516" w:rsidRPr="007C7516">
          <w:rPr>
            <w:sz w:val="26"/>
            <w:szCs w:val="26"/>
          </w:rPr>
          <w:delText>//Prompt user for name to be used later for cashout using string datatype</w:delText>
        </w:r>
      </w:del>
    </w:p>
    <w:p w:rsidR="007C7516" w:rsidRPr="007C7516" w:rsidRDefault="007C7516" w:rsidP="007C7516">
      <w:pPr>
        <w:pStyle w:val="NoSpacing"/>
        <w:rPr>
          <w:del w:id="19" w:author="rcc" w:date="2017-02-09T11:53:00Z"/>
          <w:sz w:val="26"/>
          <w:szCs w:val="26"/>
        </w:rPr>
      </w:pPr>
      <w:del w:id="20"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del>
    </w:p>
    <w:p w:rsidR="007C7516" w:rsidRPr="007C7516" w:rsidRDefault="007C7516" w:rsidP="007C7516">
      <w:pPr>
        <w:pStyle w:val="NoSpacing"/>
        <w:rPr>
          <w:del w:id="21" w:author="rcc" w:date="2017-02-09T11:53:00Z"/>
          <w:sz w:val="26"/>
          <w:szCs w:val="26"/>
        </w:rPr>
      </w:pPr>
      <w:del w:id="22" w:author="rcc" w:date="2017-02-09T11:53:00Z">
        <w:r w:rsidRPr="007C7516">
          <w:rPr>
            <w:sz w:val="26"/>
            <w:szCs w:val="26"/>
          </w:rPr>
          <w:tab/>
        </w:r>
        <w:r w:rsidRPr="007C7516">
          <w:rPr>
            <w:sz w:val="26"/>
            <w:szCs w:val="26"/>
          </w:rPr>
          <w:tab/>
          <w:delText>//Start loop</w:delText>
        </w:r>
      </w:del>
    </w:p>
    <w:p w:rsidR="007C7516" w:rsidRPr="007C7516" w:rsidRDefault="007C7516" w:rsidP="007C7516">
      <w:pPr>
        <w:pStyle w:val="NoSpacing"/>
        <w:rPr>
          <w:del w:id="23" w:author="rcc" w:date="2017-02-09T11:53:00Z"/>
          <w:sz w:val="26"/>
          <w:szCs w:val="26"/>
        </w:rPr>
      </w:pPr>
      <w:del w:id="24" w:author="rcc" w:date="2017-02-09T11:53:00Z">
        <w:r w:rsidRPr="007C7516">
          <w:rPr>
            <w:sz w:val="26"/>
            <w:szCs w:val="26"/>
          </w:rPr>
          <w:tab/>
        </w:r>
        <w:r w:rsidRPr="007C7516">
          <w:rPr>
            <w:sz w:val="26"/>
            <w:szCs w:val="26"/>
          </w:rPr>
          <w:tab/>
          <w:delText>//Prompt user to insert cash amount for the game</w:delText>
        </w:r>
      </w:del>
    </w:p>
    <w:p w:rsidR="007C7516" w:rsidRPr="007C7516" w:rsidRDefault="007C7516" w:rsidP="007C7516">
      <w:pPr>
        <w:pStyle w:val="NoSpacing"/>
        <w:rPr>
          <w:del w:id="25" w:author="rcc" w:date="2017-02-09T11:53:00Z"/>
          <w:sz w:val="26"/>
          <w:szCs w:val="26"/>
        </w:rPr>
      </w:pPr>
      <w:del w:id="26" w:author="rcc" w:date="2017-02-09T11:53:00Z">
        <w:r w:rsidRPr="007C7516">
          <w:rPr>
            <w:sz w:val="26"/>
            <w:szCs w:val="26"/>
          </w:rPr>
          <w:tab/>
        </w:r>
        <w:r w:rsidRPr="007C7516">
          <w:rPr>
            <w:sz w:val="26"/>
            <w:szCs w:val="26"/>
          </w:rPr>
          <w:tab/>
          <w:delText>//Validate user input for float datatype</w:delText>
        </w:r>
      </w:del>
    </w:p>
    <w:p w:rsidR="007C7516" w:rsidRPr="007C7516" w:rsidRDefault="007C7516" w:rsidP="007C7516">
      <w:pPr>
        <w:pStyle w:val="NoSpacing"/>
        <w:rPr>
          <w:del w:id="27" w:author="rcc" w:date="2017-02-09T11:53:00Z"/>
          <w:sz w:val="26"/>
          <w:szCs w:val="26"/>
        </w:rPr>
      </w:pPr>
      <w:del w:id="28" w:author="rcc" w:date="2017-02-09T11:53:00Z">
        <w:r w:rsidRPr="007C7516">
          <w:rPr>
            <w:sz w:val="26"/>
            <w:szCs w:val="26"/>
          </w:rPr>
          <w:tab/>
        </w:r>
        <w:r w:rsidRPr="007C7516">
          <w:rPr>
            <w:sz w:val="26"/>
            <w:szCs w:val="26"/>
          </w:rPr>
          <w:tab/>
          <w:delText>//Loop if cash amount inserted is less than 1 or above the limit $20000</w:delText>
        </w:r>
      </w:del>
    </w:p>
    <w:p w:rsidR="007C7516" w:rsidRPr="007C7516" w:rsidRDefault="007C7516" w:rsidP="007C7516">
      <w:pPr>
        <w:pStyle w:val="NoSpacing"/>
        <w:rPr>
          <w:del w:id="29" w:author="rcc" w:date="2017-02-09T11:53:00Z"/>
          <w:sz w:val="26"/>
          <w:szCs w:val="26"/>
        </w:rPr>
      </w:pPr>
      <w:del w:id="30" w:author="rcc" w:date="2017-02-09T11:53:00Z">
        <w:r w:rsidRPr="007C7516">
          <w:rPr>
            <w:sz w:val="26"/>
            <w:szCs w:val="26"/>
          </w:rPr>
          <w:tab/>
        </w:r>
        <w:r w:rsidRPr="007C7516">
          <w:rPr>
            <w:sz w:val="26"/>
            <w:szCs w:val="26"/>
          </w:rPr>
          <w:tab/>
        </w:r>
        <w:r w:rsidRPr="007C7516">
          <w:rPr>
            <w:sz w:val="26"/>
            <w:szCs w:val="26"/>
          </w:rPr>
          <w:tab/>
          <w:delText>//Continue loop while budget/cash inserted &lt;1 or &gt;20000</w:delText>
        </w:r>
      </w:del>
    </w:p>
    <w:p w:rsidR="007C7516" w:rsidRPr="007C7516" w:rsidRDefault="007C7516" w:rsidP="007C7516">
      <w:pPr>
        <w:pStyle w:val="NoSpacing"/>
        <w:rPr>
          <w:del w:id="31" w:author="rcc" w:date="2017-02-09T11:53:00Z"/>
          <w:sz w:val="26"/>
          <w:szCs w:val="26"/>
        </w:rPr>
      </w:pPr>
      <w:del w:id="32"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//Add the amount inserted to total cash inserted</w:delText>
        </w:r>
      </w:del>
    </w:p>
    <w:p w:rsidR="007C7516" w:rsidRPr="007C7516" w:rsidRDefault="007C7516" w:rsidP="007C7516">
      <w:pPr>
        <w:pStyle w:val="NoSpacing"/>
        <w:rPr>
          <w:del w:id="33" w:author="rcc" w:date="2017-02-09T11:53:00Z"/>
          <w:sz w:val="26"/>
          <w:szCs w:val="26"/>
        </w:rPr>
      </w:pPr>
      <w:del w:id="34"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//Give cash bonus if Player decided to play</w:delText>
        </w:r>
      </w:del>
    </w:p>
    <w:p w:rsidR="007C7516" w:rsidRPr="007C7516" w:rsidRDefault="007C7516" w:rsidP="007C7516">
      <w:pPr>
        <w:pStyle w:val="NoSpacing"/>
        <w:rPr>
          <w:del w:id="35" w:author="rcc" w:date="2017-02-09T11:53:00Z"/>
          <w:sz w:val="26"/>
          <w:szCs w:val="26"/>
        </w:rPr>
      </w:pPr>
      <w:del w:id="36" w:author="rcc" w:date="2017-02-09T11:53:00Z">
        <w:r w:rsidRPr="007C7516">
          <w:rPr>
            <w:sz w:val="26"/>
            <w:szCs w:val="26"/>
          </w:rPr>
          <w:tab/>
        </w:r>
        <w:r w:rsidRPr="007C7516">
          <w:rPr>
            <w:sz w:val="26"/>
            <w:szCs w:val="26"/>
          </w:rPr>
          <w:tab/>
          <w:delText>//If inserted amount is below 1000, get 1% of cash and multiply by itself</w:delText>
        </w:r>
      </w:del>
    </w:p>
    <w:p w:rsidR="007C7516" w:rsidRPr="007C7516" w:rsidRDefault="007C7516" w:rsidP="007C7516">
      <w:pPr>
        <w:pStyle w:val="NoSpacing"/>
        <w:rPr>
          <w:del w:id="37" w:author="rcc" w:date="2017-02-09T11:53:00Z"/>
          <w:sz w:val="26"/>
          <w:szCs w:val="26"/>
        </w:rPr>
      </w:pPr>
      <w:del w:id="38"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inserted amount is &gt;1000 but &lt;=2000, get 10% of cash</w:delText>
        </w:r>
      </w:del>
    </w:p>
    <w:p w:rsidR="007C7516" w:rsidRPr="007C7516" w:rsidRDefault="007C7516" w:rsidP="007C7516">
      <w:pPr>
        <w:pStyle w:val="NoSpacing"/>
        <w:rPr>
          <w:del w:id="39" w:author="rcc" w:date="2017-02-09T11:53:00Z"/>
          <w:sz w:val="26"/>
          <w:szCs w:val="26"/>
        </w:rPr>
      </w:pPr>
      <w:del w:id="40"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over 2000, get 5% of cash and add to the cash of user</w:delText>
        </w:r>
      </w:del>
    </w:p>
    <w:p w:rsidR="007C7516" w:rsidRPr="007C7516" w:rsidRDefault="007C7516" w:rsidP="007C7516">
      <w:pPr>
        <w:pStyle w:val="NoSpacing"/>
        <w:rPr>
          <w:del w:id="41" w:author="rcc" w:date="2017-02-09T11:53:00Z"/>
          <w:sz w:val="26"/>
          <w:szCs w:val="26"/>
        </w:rPr>
      </w:pPr>
      <w:del w:id="42" w:author="rcc" w:date="2017-02-09T11:53:00Z">
        <w:r w:rsidRPr="007C7516">
          <w:rPr>
            <w:sz w:val="26"/>
            <w:szCs w:val="26"/>
          </w:rPr>
          <w:tab/>
        </w:r>
        <w:r w:rsidRPr="007C7516">
          <w:rPr>
            <w:sz w:val="26"/>
            <w:szCs w:val="26"/>
          </w:rPr>
          <w:tab/>
        </w:r>
        <w:r w:rsidRPr="007C7516">
          <w:rPr>
            <w:sz w:val="26"/>
            <w:szCs w:val="26"/>
          </w:rPr>
          <w:tab/>
          <w:delText>//Round off Cash Bonus to two decimal places to get exact value</w:delText>
        </w:r>
      </w:del>
    </w:p>
    <w:p w:rsidR="007C7516" w:rsidRPr="007C7516" w:rsidRDefault="007C7516" w:rsidP="007C7516">
      <w:pPr>
        <w:pStyle w:val="NoSpacing"/>
        <w:rPr>
          <w:del w:id="43" w:author="rcc" w:date="2017-02-09T11:53:00Z"/>
          <w:sz w:val="26"/>
          <w:szCs w:val="26"/>
        </w:rPr>
      </w:pPr>
      <w:del w:id="44"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//Tell the user that the system added cash bonus to account</w:delText>
        </w:r>
      </w:del>
    </w:p>
    <w:p w:rsidR="007C7516" w:rsidRPr="007C7516" w:rsidRDefault="007C7516" w:rsidP="007C7516">
      <w:pPr>
        <w:pStyle w:val="NoSpacing"/>
        <w:rPr>
          <w:del w:id="45" w:author="rcc" w:date="2017-02-09T11:53:00Z"/>
          <w:sz w:val="26"/>
          <w:szCs w:val="26"/>
        </w:rPr>
      </w:pPr>
      <w:del w:id="46"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delText>//Add the cash bonus to overall cash bonus in record</w:delText>
        </w:r>
      </w:del>
    </w:p>
    <w:p w:rsidR="007C7516" w:rsidRPr="007C7516" w:rsidRDefault="007C7516" w:rsidP="007C7516">
      <w:pPr>
        <w:pStyle w:val="NoSpacing"/>
        <w:rPr>
          <w:del w:id="47" w:author="rcc" w:date="2017-02-09T11:53:00Z"/>
          <w:sz w:val="26"/>
          <w:szCs w:val="26"/>
        </w:rPr>
      </w:pPr>
      <w:del w:id="48" w:author="rcc" w:date="2017-02-09T11:53:00Z">
        <w:r w:rsidRPr="007C7516">
          <w:rPr>
            <w:sz w:val="26"/>
            <w:szCs w:val="26"/>
          </w:rPr>
          <w:tab/>
        </w:r>
        <w:r w:rsidRPr="007C7516">
          <w:rPr>
            <w:sz w:val="26"/>
            <w:szCs w:val="26"/>
          </w:rPr>
          <w:tab/>
        </w:r>
        <w:r w:rsidRPr="007C7516">
          <w:rPr>
            <w:sz w:val="26"/>
            <w:szCs w:val="26"/>
          </w:rPr>
          <w:tab/>
          <w:delText>//Round off Cash amount of user to get exact cash value</w:delText>
        </w:r>
      </w:del>
    </w:p>
    <w:p w:rsidR="007C7516" w:rsidRPr="007C7516" w:rsidRDefault="007C7516" w:rsidP="007C7516">
      <w:pPr>
        <w:pStyle w:val="NoSpacing"/>
        <w:rPr>
          <w:del w:id="49" w:author="rcc" w:date="2017-02-09T11:53:00Z"/>
          <w:sz w:val="26"/>
          <w:szCs w:val="26"/>
        </w:rPr>
      </w:pPr>
      <w:del w:id="50"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del>
    </w:p>
    <w:p w:rsidR="007C7516" w:rsidRPr="007C7516" w:rsidRDefault="007C7516" w:rsidP="007C7516">
      <w:pPr>
        <w:pStyle w:val="NoSpacing"/>
        <w:rPr>
          <w:del w:id="51" w:author="rcc" w:date="2017-02-09T11:53:00Z"/>
          <w:sz w:val="26"/>
          <w:szCs w:val="26"/>
        </w:rPr>
      </w:pPr>
      <w:del w:id="52" w:author="rcc" w:date="2017-02-09T11:53:00Z">
        <w:r w:rsidRPr="007C7516">
          <w:rPr>
            <w:sz w:val="26"/>
            <w:szCs w:val="26"/>
          </w:rPr>
          <w:tab/>
          <w:delText>//Display current progress</w:delText>
        </w:r>
      </w:del>
    </w:p>
    <w:p w:rsidR="007C7516" w:rsidRPr="007C7516" w:rsidRDefault="007C7516" w:rsidP="007C7516">
      <w:pPr>
        <w:pStyle w:val="NoSpacing"/>
        <w:rPr>
          <w:del w:id="53" w:author="rcc" w:date="2017-02-09T11:53:00Z"/>
          <w:sz w:val="26"/>
          <w:szCs w:val="26"/>
        </w:rPr>
      </w:pPr>
      <w:del w:id="54" w:author="rcc" w:date="2017-02-09T11:53:00Z">
        <w:r w:rsidRPr="007C7516">
          <w:rPr>
            <w:sz w:val="26"/>
            <w:szCs w:val="26"/>
          </w:rPr>
          <w:tab/>
          <w:delText>//Name and current amount of money on system</w:delText>
        </w:r>
      </w:del>
    </w:p>
    <w:p w:rsidR="007C7516" w:rsidRPr="007C7516" w:rsidRDefault="007C7516" w:rsidP="007C7516">
      <w:pPr>
        <w:pStyle w:val="NoSpacing"/>
        <w:rPr>
          <w:del w:id="55" w:author="rcc" w:date="2017-02-09T11:53:00Z"/>
          <w:sz w:val="26"/>
          <w:szCs w:val="26"/>
        </w:rPr>
      </w:pPr>
      <w:del w:id="56" w:author="rcc" w:date="2017-02-09T11:53:00Z">
        <w:r w:rsidRPr="007C7516">
          <w:rPr>
            <w:sz w:val="26"/>
            <w:szCs w:val="26"/>
          </w:rPr>
          <w:tab/>
        </w:r>
      </w:del>
    </w:p>
    <w:p w:rsidR="007C7516" w:rsidRPr="007C7516" w:rsidRDefault="007C7516" w:rsidP="007C7516">
      <w:pPr>
        <w:pStyle w:val="NoSpacing"/>
        <w:rPr>
          <w:del w:id="57" w:author="rcc" w:date="2017-02-09T11:53:00Z"/>
          <w:sz w:val="26"/>
          <w:szCs w:val="26"/>
        </w:rPr>
      </w:pPr>
      <w:del w:id="58" w:author="rcc" w:date="2017-02-09T11:53:00Z">
        <w:r w:rsidRPr="007C7516">
          <w:rPr>
            <w:sz w:val="26"/>
            <w:szCs w:val="26"/>
          </w:rPr>
          <w:tab/>
          <w:delText>//Start loop for budget condition. If bool x for budget is true, continue loop.</w:delText>
        </w:r>
      </w:del>
    </w:p>
    <w:p w:rsidR="007C7516" w:rsidRPr="007C7516" w:rsidRDefault="007C7516" w:rsidP="007C7516">
      <w:pPr>
        <w:pStyle w:val="NoSpacing"/>
        <w:rPr>
          <w:del w:id="59" w:author="rcc" w:date="2017-02-09T11:53:00Z"/>
          <w:sz w:val="26"/>
          <w:szCs w:val="26"/>
        </w:rPr>
      </w:pPr>
      <w:del w:id="60" w:author="rcc" w:date="2017-02-09T11:53:00Z">
        <w:r w:rsidRPr="007C7516">
          <w:rPr>
            <w:sz w:val="26"/>
            <w:szCs w:val="26"/>
          </w:rPr>
          <w:tab/>
        </w:r>
        <w:r w:rsidRPr="007C7516">
          <w:rPr>
            <w:sz w:val="26"/>
            <w:szCs w:val="26"/>
          </w:rPr>
          <w:tab/>
          <w:delText>//If budget is greater than 0, start loop.</w:delText>
        </w:r>
      </w:del>
    </w:p>
    <w:p w:rsidR="007C7516" w:rsidRPr="007C7516" w:rsidRDefault="007C7516" w:rsidP="007C7516">
      <w:pPr>
        <w:pStyle w:val="NoSpacing"/>
        <w:rPr>
          <w:del w:id="61" w:author="rcc" w:date="2017-02-09T11:53:00Z"/>
          <w:sz w:val="26"/>
          <w:szCs w:val="26"/>
        </w:rPr>
      </w:pPr>
      <w:del w:id="62" w:author="rcc" w:date="2017-02-09T11:53:00Z">
        <w:r w:rsidRPr="007C7516">
          <w:rPr>
            <w:sz w:val="26"/>
            <w:szCs w:val="26"/>
          </w:rPr>
          <w:tab/>
        </w:r>
        <w:r w:rsidRPr="007C7516">
          <w:rPr>
            <w:sz w:val="26"/>
            <w:szCs w:val="26"/>
          </w:rPr>
          <w:tab/>
          <w:delText>//Prompt user to Spin or Cancel game</w:delText>
        </w:r>
      </w:del>
    </w:p>
    <w:p w:rsidR="007C7516" w:rsidRPr="007C7516" w:rsidRDefault="007C7516" w:rsidP="007C7516">
      <w:pPr>
        <w:pStyle w:val="NoSpacing"/>
        <w:rPr>
          <w:del w:id="63" w:author="rcc" w:date="2017-02-09T11:53:00Z"/>
          <w:sz w:val="26"/>
          <w:szCs w:val="26"/>
        </w:rPr>
      </w:pPr>
      <w:del w:id="64" w:author="rcc" w:date="2017-02-09T11:53:00Z">
        <w:r w:rsidRPr="007C7516">
          <w:rPr>
            <w:sz w:val="26"/>
            <w:szCs w:val="26"/>
          </w:rPr>
          <w:tab/>
        </w:r>
        <w:r w:rsidRPr="007C7516">
          <w:rPr>
            <w:sz w:val="26"/>
            <w:szCs w:val="26"/>
          </w:rPr>
          <w:tab/>
        </w:r>
      </w:del>
    </w:p>
    <w:p w:rsidR="007C7516" w:rsidRPr="007C7516" w:rsidRDefault="007C7516" w:rsidP="007C7516">
      <w:pPr>
        <w:pStyle w:val="NoSpacing"/>
        <w:rPr>
          <w:del w:id="65" w:author="rcc" w:date="2017-02-09T11:53:00Z"/>
          <w:sz w:val="26"/>
          <w:szCs w:val="26"/>
        </w:rPr>
      </w:pPr>
      <w:del w:id="66" w:author="rcc" w:date="2017-02-09T11:53:00Z">
        <w:r w:rsidRPr="007C7516">
          <w:rPr>
            <w:sz w:val="26"/>
            <w:szCs w:val="26"/>
          </w:rPr>
          <w:tab/>
        </w:r>
        <w:r w:rsidRPr="007C7516">
          <w:rPr>
            <w:sz w:val="26"/>
            <w:szCs w:val="26"/>
          </w:rPr>
          <w:tab/>
          <w:delText>//If user chose to spin and budget is greater than 0</w:delText>
        </w:r>
      </w:del>
    </w:p>
    <w:p w:rsidR="007C7516" w:rsidRPr="007C7516" w:rsidRDefault="007C7516" w:rsidP="007C7516">
      <w:pPr>
        <w:pStyle w:val="NoSpacing"/>
        <w:rPr>
          <w:del w:id="67" w:author="rcc" w:date="2017-02-09T11:53:00Z"/>
          <w:sz w:val="26"/>
          <w:szCs w:val="26"/>
        </w:rPr>
      </w:pPr>
      <w:del w:id="68" w:author="rcc" w:date="2017-02-09T11:53:00Z">
        <w:r w:rsidRPr="007C7516">
          <w:rPr>
            <w:sz w:val="26"/>
            <w:szCs w:val="26"/>
          </w:rPr>
          <w:tab/>
        </w:r>
        <w:r w:rsidRPr="007C7516">
          <w:rPr>
            <w:sz w:val="26"/>
            <w:szCs w:val="26"/>
          </w:rPr>
          <w:tab/>
          <w:delText>//Prompt user for betting amount</w:delText>
        </w:r>
      </w:del>
    </w:p>
    <w:p w:rsidR="007C7516" w:rsidRPr="007C7516" w:rsidRDefault="007C7516" w:rsidP="007C7516">
      <w:pPr>
        <w:pStyle w:val="NoSpacing"/>
        <w:rPr>
          <w:del w:id="69" w:author="rcc" w:date="2017-02-09T11:53:00Z"/>
          <w:sz w:val="26"/>
          <w:szCs w:val="26"/>
        </w:rPr>
      </w:pPr>
      <w:del w:id="70" w:author="rcc" w:date="2017-02-09T11:53:00Z">
        <w:r w:rsidRPr="007C7516">
          <w:rPr>
            <w:sz w:val="26"/>
            <w:szCs w:val="26"/>
          </w:rPr>
          <w:tab/>
        </w:r>
        <w:r w:rsidRPr="007C7516">
          <w:rPr>
            <w:sz w:val="26"/>
            <w:szCs w:val="26"/>
          </w:rPr>
          <w:tab/>
        </w:r>
        <w:r w:rsidRPr="007C7516">
          <w:rPr>
            <w:sz w:val="26"/>
            <w:szCs w:val="26"/>
          </w:rPr>
          <w:tab/>
          <w:delText>//Validate user input for float datatype</w:delText>
        </w:r>
      </w:del>
    </w:p>
    <w:p w:rsidR="007C7516" w:rsidRPr="007C7516" w:rsidRDefault="007C7516" w:rsidP="007C7516">
      <w:pPr>
        <w:pStyle w:val="NoSpacing"/>
        <w:rPr>
          <w:del w:id="71" w:author="rcc" w:date="2017-02-09T11:53:00Z"/>
          <w:sz w:val="26"/>
          <w:szCs w:val="26"/>
        </w:rPr>
      </w:pPr>
      <w:del w:id="72" w:author="rcc" w:date="2017-02-09T11:53:00Z">
        <w:r w:rsidRPr="007C7516">
          <w:rPr>
            <w:sz w:val="26"/>
            <w:szCs w:val="26"/>
          </w:rPr>
          <w:tab/>
        </w:r>
        <w:r w:rsidRPr="007C7516">
          <w:rPr>
            <w:sz w:val="26"/>
            <w:szCs w:val="26"/>
          </w:rPr>
          <w:tab/>
        </w:r>
        <w:r w:rsidRPr="007C7516">
          <w:rPr>
            <w:sz w:val="26"/>
            <w:szCs w:val="26"/>
          </w:rPr>
          <w:tab/>
          <w:delText>//If bet is greater than the budget, display invalidity</w:delText>
        </w:r>
      </w:del>
    </w:p>
    <w:p w:rsidR="007C7516" w:rsidRPr="007C7516" w:rsidRDefault="007C7516" w:rsidP="007C7516">
      <w:pPr>
        <w:pStyle w:val="NoSpacing"/>
        <w:rPr>
          <w:del w:id="73" w:author="rcc" w:date="2017-02-09T11:53:00Z"/>
          <w:sz w:val="26"/>
          <w:szCs w:val="26"/>
        </w:rPr>
      </w:pPr>
      <w:del w:id="74"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bet is equal to 0, display invalidity</w:delText>
        </w:r>
      </w:del>
    </w:p>
    <w:p w:rsidR="007C7516" w:rsidRPr="007C7516" w:rsidRDefault="007C7516" w:rsidP="007C7516">
      <w:pPr>
        <w:pStyle w:val="NoSpacing"/>
        <w:rPr>
          <w:del w:id="75" w:author="rcc" w:date="2017-02-09T11:53:00Z"/>
          <w:sz w:val="26"/>
          <w:szCs w:val="26"/>
        </w:rPr>
      </w:pPr>
      <w:del w:id="76" w:author="rcc" w:date="2017-02-09T11:53:00Z">
        <w:r w:rsidRPr="007C7516">
          <w:rPr>
            <w:sz w:val="26"/>
            <w:szCs w:val="26"/>
          </w:rPr>
          <w:tab/>
        </w:r>
        <w:r w:rsidRPr="007C7516">
          <w:rPr>
            <w:sz w:val="26"/>
            <w:szCs w:val="26"/>
          </w:rPr>
          <w:tab/>
        </w:r>
        <w:r w:rsidRPr="007C7516">
          <w:rPr>
            <w:sz w:val="26"/>
            <w:szCs w:val="26"/>
          </w:rPr>
          <w:tab/>
          <w:delText>//If bet is less than or equal to budget and budget is greater than 0</w:delText>
        </w:r>
      </w:del>
    </w:p>
    <w:p w:rsidR="007C7516" w:rsidRPr="007C7516" w:rsidRDefault="007C7516" w:rsidP="007C7516">
      <w:pPr>
        <w:pStyle w:val="NoSpacing"/>
        <w:rPr>
          <w:del w:id="77" w:author="rcc" w:date="2017-02-09T11:53:00Z"/>
          <w:sz w:val="26"/>
          <w:szCs w:val="26"/>
        </w:rPr>
      </w:pPr>
      <w:del w:id="78"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delText>//Increment total number of spins</w:delText>
        </w:r>
      </w:del>
    </w:p>
    <w:p w:rsidR="007C7516" w:rsidRPr="007C7516" w:rsidRDefault="007C7516" w:rsidP="007C7516">
      <w:pPr>
        <w:pStyle w:val="NoSpacing"/>
        <w:rPr>
          <w:del w:id="79" w:author="rcc" w:date="2017-02-09T11:53:00Z"/>
          <w:sz w:val="26"/>
          <w:szCs w:val="26"/>
        </w:rPr>
      </w:pPr>
      <w:del w:id="80"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number of spin cash bonus is reached, add cash bonus</w:delText>
        </w:r>
      </w:del>
    </w:p>
    <w:p w:rsidR="007C7516" w:rsidRPr="007C7516" w:rsidRDefault="007C7516" w:rsidP="007C7516">
      <w:pPr>
        <w:pStyle w:val="NoSpacing"/>
        <w:rPr>
          <w:del w:id="81" w:author="rcc" w:date="2017-02-09T11:53:00Z"/>
          <w:sz w:val="26"/>
          <w:szCs w:val="26"/>
        </w:rPr>
      </w:pPr>
      <w:del w:id="82"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no conditions are met, cash amount remains the same</w:delText>
        </w:r>
      </w:del>
    </w:p>
    <w:p w:rsidR="007C7516" w:rsidRPr="007C7516" w:rsidRDefault="007C7516" w:rsidP="007C7516">
      <w:pPr>
        <w:pStyle w:val="NoSpacing"/>
        <w:rPr>
          <w:del w:id="83" w:author="rcc" w:date="2017-02-09T11:53:00Z"/>
          <w:sz w:val="26"/>
          <w:szCs w:val="26"/>
        </w:rPr>
      </w:pPr>
      <w:del w:id="84"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spin cash bonus is triggered, calculate amount to be added</w:delText>
        </w:r>
      </w:del>
    </w:p>
    <w:p w:rsidR="007C7516" w:rsidRPr="007C7516" w:rsidRDefault="007C7516" w:rsidP="007C7516">
      <w:pPr>
        <w:pStyle w:val="NoSpacing"/>
        <w:rPr>
          <w:del w:id="85" w:author="rcc" w:date="2017-02-09T11:53:00Z"/>
          <w:sz w:val="26"/>
          <w:szCs w:val="26"/>
        </w:rPr>
      </w:pPr>
      <w:del w:id="86"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delText>//based on same conditions for cash addition above</w:delText>
        </w:r>
      </w:del>
    </w:p>
    <w:p w:rsidR="007C7516" w:rsidRPr="007C7516" w:rsidRDefault="007C7516" w:rsidP="007C7516">
      <w:pPr>
        <w:pStyle w:val="NoSpacing"/>
        <w:rPr>
          <w:del w:id="87" w:author="rcc" w:date="2017-02-09T11:53:00Z"/>
          <w:sz w:val="26"/>
          <w:szCs w:val="26"/>
        </w:rPr>
      </w:pPr>
      <w:del w:id="88" w:author="rcc" w:date="2017-02-09T11:53:00Z">
        <w:r w:rsidRPr="007C7516">
          <w:rPr>
            <w:sz w:val="26"/>
            <w:szCs w:val="26"/>
          </w:rPr>
          <w:tab/>
        </w:r>
        <w:r w:rsidRPr="007C7516">
          <w:rPr>
            <w:sz w:val="26"/>
            <w:szCs w:val="26"/>
          </w:rPr>
          <w:tab/>
          <w:delText>//Let user know that he/she won cash bonus for reaching specific number</w:delText>
        </w:r>
      </w:del>
    </w:p>
    <w:p w:rsidR="007C7516" w:rsidRPr="007C7516" w:rsidRDefault="007C7516" w:rsidP="007C7516">
      <w:pPr>
        <w:pStyle w:val="NoSpacing"/>
        <w:rPr>
          <w:del w:id="89" w:author="rcc" w:date="2017-02-09T11:53:00Z"/>
          <w:sz w:val="26"/>
          <w:szCs w:val="26"/>
        </w:rPr>
      </w:pPr>
      <w:del w:id="90"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delText>//of spins that the game requires</w:delText>
        </w:r>
      </w:del>
    </w:p>
    <w:p w:rsidR="007C7516" w:rsidRPr="007C7516" w:rsidRDefault="007C7516" w:rsidP="007C7516">
      <w:pPr>
        <w:pStyle w:val="NoSpacing"/>
        <w:rPr>
          <w:del w:id="91" w:author="rcc" w:date="2017-02-09T11:53:00Z"/>
          <w:sz w:val="26"/>
          <w:szCs w:val="26"/>
        </w:rPr>
      </w:pPr>
      <w:del w:id="92" w:author="rcc" w:date="2017-02-09T11:53:00Z">
        <w:r w:rsidRPr="007C7516">
          <w:rPr>
            <w:sz w:val="26"/>
            <w:szCs w:val="26"/>
          </w:rPr>
          <w:tab/>
        </w:r>
        <w:r w:rsidRPr="007C7516">
          <w:rPr>
            <w:sz w:val="26"/>
            <w:szCs w:val="26"/>
          </w:rPr>
          <w:tab/>
          <w:delText>//Add game bonus spins by itself or multiply required by 2 for next bonus</w:delText>
        </w:r>
      </w:del>
    </w:p>
    <w:p w:rsidR="007C7516" w:rsidRPr="007C7516" w:rsidRDefault="007C7516" w:rsidP="007C7516">
      <w:pPr>
        <w:pStyle w:val="NoSpacing"/>
        <w:rPr>
          <w:del w:id="93" w:author="rcc" w:date="2017-02-09T11:53:00Z"/>
          <w:sz w:val="26"/>
          <w:szCs w:val="26"/>
        </w:rPr>
      </w:pPr>
      <w:del w:id="94"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//Add the cash bonus earned to total cash bonus for record</w:delText>
        </w:r>
      </w:del>
    </w:p>
    <w:p w:rsidR="007C7516" w:rsidRPr="007C7516" w:rsidRDefault="007C7516" w:rsidP="007C7516">
      <w:pPr>
        <w:pStyle w:val="NoSpacing"/>
        <w:rPr>
          <w:del w:id="95" w:author="rcc" w:date="2017-02-09T11:53:00Z"/>
          <w:sz w:val="26"/>
          <w:szCs w:val="26"/>
        </w:rPr>
      </w:pPr>
      <w:del w:id="96"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del>
    </w:p>
    <w:p w:rsidR="007C7516" w:rsidRPr="007C7516" w:rsidRDefault="007C7516" w:rsidP="007C7516">
      <w:pPr>
        <w:pStyle w:val="NoSpacing"/>
        <w:rPr>
          <w:del w:id="97" w:author="rcc" w:date="2017-02-09T11:53:00Z"/>
          <w:sz w:val="26"/>
          <w:szCs w:val="26"/>
        </w:rPr>
      </w:pPr>
      <w:del w:id="98" w:author="rcc" w:date="2017-02-09T11:53:00Z">
        <w:r w:rsidRPr="007C7516">
          <w:rPr>
            <w:sz w:val="26"/>
            <w:szCs w:val="26"/>
          </w:rPr>
          <w:tab/>
        </w:r>
        <w:r w:rsidRPr="007C7516">
          <w:rPr>
            <w:sz w:val="26"/>
            <w:szCs w:val="26"/>
          </w:rPr>
          <w:tab/>
        </w:r>
        <w:r w:rsidRPr="007C7516">
          <w:rPr>
            <w:sz w:val="26"/>
            <w:szCs w:val="26"/>
          </w:rPr>
          <w:tab/>
          <w:delText>//Start rolling and generating numbers for the slot machine</w:delText>
        </w:r>
      </w:del>
    </w:p>
    <w:p w:rsidR="007C7516" w:rsidRPr="007C7516" w:rsidRDefault="007C7516" w:rsidP="007C7516">
      <w:pPr>
        <w:pStyle w:val="NoSpacing"/>
        <w:rPr>
          <w:del w:id="99" w:author="rcc" w:date="2017-02-09T11:53:00Z"/>
          <w:sz w:val="26"/>
          <w:szCs w:val="26"/>
        </w:rPr>
      </w:pPr>
      <w:del w:id="100" w:author="rcc" w:date="2017-02-09T11:53:00Z">
        <w:r w:rsidRPr="007C7516">
          <w:rPr>
            <w:sz w:val="26"/>
            <w:szCs w:val="26"/>
          </w:rPr>
          <w:tab/>
          <w:delText>//Value range from 4 to 8</w:delText>
        </w:r>
        <w:r w:rsidRPr="007C7516">
          <w:rPr>
            <w:sz w:val="26"/>
            <w:szCs w:val="26"/>
          </w:rPr>
          <w:tab/>
          <w:delText>//Value range from 4 to 8</w:delText>
        </w:r>
        <w:r w:rsidRPr="007C7516">
          <w:rPr>
            <w:sz w:val="26"/>
            <w:szCs w:val="26"/>
          </w:rPr>
          <w:tab/>
          <w:delText>//Value range from 4 to 8</w:delText>
        </w:r>
      </w:del>
    </w:p>
    <w:p w:rsidR="007C7516" w:rsidRPr="007C7516" w:rsidRDefault="007C7516" w:rsidP="007C7516">
      <w:pPr>
        <w:pStyle w:val="NoSpacing"/>
        <w:rPr>
          <w:del w:id="101" w:author="rcc" w:date="2017-02-09T11:53:00Z"/>
          <w:sz w:val="26"/>
          <w:szCs w:val="26"/>
        </w:rPr>
      </w:pPr>
      <w:del w:id="102" w:author="rcc" w:date="2017-02-09T11:53:00Z">
        <w:r w:rsidRPr="007C7516">
          <w:rPr>
            <w:sz w:val="26"/>
            <w:szCs w:val="26"/>
          </w:rPr>
          <w:tab/>
          <w:delText>//Value range from 4 to 8</w:delText>
        </w:r>
        <w:r w:rsidRPr="007C7516">
          <w:rPr>
            <w:sz w:val="26"/>
            <w:szCs w:val="26"/>
          </w:rPr>
          <w:tab/>
          <w:delText>//Value range from 4 to 8</w:delText>
        </w:r>
        <w:r w:rsidRPr="007C7516">
          <w:rPr>
            <w:sz w:val="26"/>
            <w:szCs w:val="26"/>
          </w:rPr>
          <w:tab/>
          <w:delText>//Value range from 4 to 8</w:delText>
        </w:r>
      </w:del>
    </w:p>
    <w:p w:rsidR="007C7516" w:rsidRPr="007C7516" w:rsidRDefault="007C7516" w:rsidP="007C7516">
      <w:pPr>
        <w:pStyle w:val="NoSpacing"/>
        <w:rPr>
          <w:del w:id="103" w:author="rcc" w:date="2017-02-09T11:53:00Z"/>
          <w:sz w:val="26"/>
          <w:szCs w:val="26"/>
        </w:rPr>
      </w:pPr>
      <w:del w:id="104" w:author="rcc" w:date="2017-02-09T11:53:00Z">
        <w:r w:rsidRPr="007C7516">
          <w:rPr>
            <w:sz w:val="26"/>
            <w:szCs w:val="26"/>
          </w:rPr>
          <w:tab/>
          <w:delText>//Value range from 4 to 8</w:delText>
        </w:r>
        <w:r w:rsidRPr="007C7516">
          <w:rPr>
            <w:sz w:val="26"/>
            <w:szCs w:val="26"/>
          </w:rPr>
          <w:tab/>
          <w:delText>//Value range from 4 to 8</w:delText>
        </w:r>
        <w:r w:rsidRPr="007C7516">
          <w:rPr>
            <w:sz w:val="26"/>
            <w:szCs w:val="26"/>
          </w:rPr>
          <w:tab/>
          <w:delText>//Value range from 4 to 8</w:delText>
        </w:r>
      </w:del>
    </w:p>
    <w:p w:rsidR="007C7516" w:rsidRPr="007C7516" w:rsidRDefault="007C7516" w:rsidP="007C7516">
      <w:pPr>
        <w:pStyle w:val="NoSpacing"/>
        <w:rPr>
          <w:del w:id="105" w:author="rcc" w:date="2017-02-09T11:53:00Z"/>
          <w:sz w:val="26"/>
          <w:szCs w:val="26"/>
        </w:rPr>
      </w:pPr>
      <w:del w:id="106"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del>
    </w:p>
    <w:p w:rsidR="007C7516" w:rsidRPr="007C7516" w:rsidRDefault="007C7516" w:rsidP="007C7516">
      <w:pPr>
        <w:pStyle w:val="NoSpacing"/>
        <w:rPr>
          <w:del w:id="107" w:author="rcc" w:date="2017-02-09T11:53:00Z"/>
          <w:sz w:val="26"/>
          <w:szCs w:val="26"/>
        </w:rPr>
      </w:pPr>
      <w:del w:id="108"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//Display the generated numbers</w:delText>
        </w:r>
      </w:del>
    </w:p>
    <w:p w:rsidR="007C7516" w:rsidRPr="007C7516" w:rsidRDefault="007C7516" w:rsidP="007C7516">
      <w:pPr>
        <w:pStyle w:val="NoSpacing"/>
        <w:rPr>
          <w:del w:id="109" w:author="rcc" w:date="2017-02-09T11:53:00Z"/>
          <w:sz w:val="26"/>
          <w:szCs w:val="26"/>
        </w:rPr>
      </w:pPr>
      <w:del w:id="110"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//Bet is deducted first before game generate wins or loss</w:delText>
        </w:r>
      </w:del>
    </w:p>
    <w:p w:rsidR="007C7516" w:rsidRPr="007C7516" w:rsidRDefault="007C7516" w:rsidP="007C7516">
      <w:pPr>
        <w:pStyle w:val="NoSpacing"/>
        <w:rPr>
          <w:del w:id="111" w:author="rcc" w:date="2017-02-09T11:53:00Z"/>
          <w:sz w:val="26"/>
          <w:szCs w:val="26"/>
        </w:rPr>
      </w:pPr>
      <w:del w:id="112"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del>
    </w:p>
    <w:p w:rsidR="007C7516" w:rsidRPr="007C7516" w:rsidRDefault="007C7516" w:rsidP="007C7516">
      <w:pPr>
        <w:pStyle w:val="NoSpacing"/>
        <w:rPr>
          <w:del w:id="113" w:author="rcc" w:date="2017-02-09T11:53:00Z"/>
          <w:sz w:val="26"/>
          <w:szCs w:val="26"/>
        </w:rPr>
      </w:pPr>
      <w:del w:id="114"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all number patterns come out, display win</w:delText>
        </w:r>
      </w:del>
    </w:p>
    <w:p w:rsidR="007C7516" w:rsidRPr="007C7516" w:rsidRDefault="007C7516" w:rsidP="007C7516">
      <w:pPr>
        <w:pStyle w:val="NoSpacing"/>
        <w:rPr>
          <w:del w:id="115" w:author="rcc" w:date="2017-02-09T11:53:00Z"/>
          <w:sz w:val="26"/>
          <w:szCs w:val="26"/>
        </w:rPr>
      </w:pPr>
      <w:del w:id="116"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all 777s come out, user wins 100x bet</w:delText>
        </w:r>
      </w:del>
    </w:p>
    <w:p w:rsidR="007C7516" w:rsidRPr="007C7516" w:rsidRDefault="007C7516" w:rsidP="007C7516">
      <w:pPr>
        <w:pStyle w:val="NoSpacing"/>
        <w:rPr>
          <w:del w:id="117" w:author="rcc" w:date="2017-02-09T11:53:00Z"/>
          <w:sz w:val="26"/>
          <w:szCs w:val="26"/>
        </w:rPr>
      </w:pPr>
      <w:del w:id="118"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//Increment number of wins</w:delText>
        </w:r>
      </w:del>
    </w:p>
    <w:p w:rsidR="007C7516" w:rsidRPr="007C7516" w:rsidRDefault="007C7516" w:rsidP="007C7516">
      <w:pPr>
        <w:pStyle w:val="NoSpacing"/>
        <w:rPr>
          <w:del w:id="119" w:author="rcc" w:date="2017-02-09T11:53:00Z"/>
          <w:sz w:val="26"/>
          <w:szCs w:val="26"/>
        </w:rPr>
      </w:pPr>
      <w:del w:id="120"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//Add winning amount to total amount of wins for record</w:delText>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del>
    </w:p>
    <w:p w:rsidR="007C7516" w:rsidRPr="007C7516" w:rsidRDefault="007C7516" w:rsidP="007C7516">
      <w:pPr>
        <w:pStyle w:val="NoSpacing"/>
        <w:rPr>
          <w:del w:id="121" w:author="rcc" w:date="2017-02-09T11:53:00Z"/>
          <w:sz w:val="26"/>
          <w:szCs w:val="26"/>
        </w:rPr>
      </w:pPr>
      <w:del w:id="122"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all same numbers come out, user wins 50x bet</w:delText>
        </w:r>
      </w:del>
    </w:p>
    <w:p w:rsidR="007C7516" w:rsidRPr="007C7516" w:rsidRDefault="007C7516" w:rsidP="007C7516">
      <w:pPr>
        <w:pStyle w:val="NoSpacing"/>
        <w:rPr>
          <w:del w:id="123" w:author="rcc" w:date="2017-02-09T11:53:00Z"/>
          <w:sz w:val="26"/>
          <w:szCs w:val="26"/>
        </w:rPr>
      </w:pPr>
      <w:del w:id="124"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//Increment number of wins</w:delText>
        </w:r>
      </w:del>
    </w:p>
    <w:p w:rsidR="007C7516" w:rsidRPr="007C7516" w:rsidRDefault="007C7516" w:rsidP="007C7516">
      <w:pPr>
        <w:pStyle w:val="NoSpacing"/>
        <w:rPr>
          <w:del w:id="125" w:author="rcc" w:date="2017-02-09T11:53:00Z"/>
          <w:sz w:val="26"/>
          <w:szCs w:val="26"/>
        </w:rPr>
      </w:pPr>
      <w:del w:id="126"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//Add winning amount to total amount of wins for record</w:delText>
        </w:r>
      </w:del>
    </w:p>
    <w:p w:rsidR="007C7516" w:rsidRPr="007C7516" w:rsidRDefault="007C7516" w:rsidP="007C7516">
      <w:pPr>
        <w:pStyle w:val="NoSpacing"/>
        <w:rPr>
          <w:del w:id="127" w:author="rcc" w:date="2017-02-09T11:53:00Z"/>
          <w:sz w:val="26"/>
          <w:szCs w:val="26"/>
        </w:rPr>
      </w:pPr>
      <w:del w:id="128"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del>
    </w:p>
    <w:p w:rsidR="007C7516" w:rsidRPr="007C7516" w:rsidRDefault="007C7516" w:rsidP="007C7516">
      <w:pPr>
        <w:pStyle w:val="NoSpacing"/>
        <w:rPr>
          <w:del w:id="129" w:author="rcc" w:date="2017-02-09T11:53:00Z"/>
          <w:sz w:val="26"/>
          <w:szCs w:val="26"/>
        </w:rPr>
      </w:pPr>
      <w:del w:id="130"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delText>//If square pattern comes out, display win</w:delText>
        </w:r>
      </w:del>
    </w:p>
    <w:p w:rsidR="007C7516" w:rsidRPr="007C7516" w:rsidRDefault="007C7516" w:rsidP="007C7516">
      <w:pPr>
        <w:pStyle w:val="NoSpacing"/>
        <w:rPr>
          <w:del w:id="131" w:author="rcc" w:date="2017-02-09T11:53:00Z"/>
          <w:sz w:val="26"/>
          <w:szCs w:val="26"/>
        </w:rPr>
      </w:pPr>
      <w:del w:id="132"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delText>//if 777s come out in square, user wins 15x bet</w:delText>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del>
    </w:p>
    <w:p w:rsidR="007C7516" w:rsidRPr="007C7516" w:rsidRDefault="007C7516" w:rsidP="007C7516">
      <w:pPr>
        <w:pStyle w:val="NoSpacing"/>
        <w:rPr>
          <w:del w:id="133" w:author="rcc" w:date="2017-02-09T11:53:00Z"/>
          <w:sz w:val="26"/>
          <w:szCs w:val="26"/>
        </w:rPr>
      </w:pPr>
      <w:del w:id="134"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//Increment number of wins</w:delText>
        </w:r>
      </w:del>
    </w:p>
    <w:p w:rsidR="007C7516" w:rsidRPr="007C7516" w:rsidRDefault="007C7516" w:rsidP="007C7516">
      <w:pPr>
        <w:pStyle w:val="NoSpacing"/>
        <w:rPr>
          <w:del w:id="135" w:author="rcc" w:date="2017-02-09T11:53:00Z"/>
          <w:sz w:val="26"/>
          <w:szCs w:val="26"/>
        </w:rPr>
      </w:pPr>
      <w:del w:id="136"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//Add winning amount to total amount of wins for record</w:delText>
        </w:r>
      </w:del>
    </w:p>
    <w:p w:rsidR="007C7516" w:rsidRPr="007C7516" w:rsidRDefault="007C7516" w:rsidP="007C7516">
      <w:pPr>
        <w:pStyle w:val="NoSpacing"/>
        <w:rPr>
          <w:del w:id="137" w:author="rcc" w:date="2017-02-09T11:53:00Z"/>
          <w:sz w:val="26"/>
          <w:szCs w:val="26"/>
        </w:rPr>
      </w:pPr>
      <w:del w:id="138"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normal numbers come out in square, user wins 10x bet</w:delText>
        </w:r>
      </w:del>
    </w:p>
    <w:p w:rsidR="007C7516" w:rsidRPr="007C7516" w:rsidRDefault="007C7516" w:rsidP="007C7516">
      <w:pPr>
        <w:pStyle w:val="NoSpacing"/>
        <w:rPr>
          <w:del w:id="139" w:author="rcc" w:date="2017-02-09T11:53:00Z"/>
          <w:sz w:val="26"/>
          <w:szCs w:val="26"/>
        </w:rPr>
      </w:pPr>
      <w:del w:id="140"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//Increment number of wins</w:delText>
        </w:r>
      </w:del>
    </w:p>
    <w:p w:rsidR="007C7516" w:rsidRPr="007C7516" w:rsidRDefault="00E06477" w:rsidP="007C7516">
      <w:pPr>
        <w:pStyle w:val="NoSpacing"/>
        <w:rPr>
          <w:del w:id="141" w:author="rcc" w:date="2017-02-09T11:53:00Z"/>
          <w:sz w:val="26"/>
          <w:szCs w:val="26"/>
        </w:rPr>
      </w:pPr>
      <w:del w:id="142" w:author="rcc" w:date="2017-02-09T11:53:00Z">
        <w:r>
          <w:rPr>
            <w:sz w:val="26"/>
            <w:szCs w:val="26"/>
          </w:rPr>
          <w:tab/>
        </w:r>
        <w:r>
          <w:rPr>
            <w:sz w:val="26"/>
            <w:szCs w:val="26"/>
          </w:rPr>
          <w:tab/>
        </w:r>
        <w:r>
          <w:rPr>
            <w:sz w:val="26"/>
            <w:szCs w:val="26"/>
          </w:rPr>
          <w:tab/>
        </w:r>
        <w:r w:rsidR="007C7516" w:rsidRPr="007C7516">
          <w:rPr>
            <w:sz w:val="26"/>
            <w:szCs w:val="26"/>
          </w:rPr>
          <w:delText>//Add winning amount to total amount of wins for record</w:delText>
        </w:r>
      </w:del>
    </w:p>
    <w:p w:rsidR="007C7516" w:rsidRPr="007C7516" w:rsidRDefault="007C7516" w:rsidP="007C7516">
      <w:pPr>
        <w:pStyle w:val="NoSpacing"/>
        <w:rPr>
          <w:del w:id="143" w:author="rcc" w:date="2017-02-09T11:53:00Z"/>
          <w:sz w:val="26"/>
          <w:szCs w:val="26"/>
        </w:rPr>
      </w:pPr>
      <w:del w:id="144"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del>
    </w:p>
    <w:p w:rsidR="007C7516" w:rsidRPr="007C7516" w:rsidRDefault="007C7516" w:rsidP="007C7516">
      <w:pPr>
        <w:pStyle w:val="NoSpacing"/>
        <w:rPr>
          <w:del w:id="145" w:author="rcc" w:date="2017-02-09T11:53:00Z"/>
          <w:sz w:val="26"/>
          <w:szCs w:val="26"/>
        </w:rPr>
      </w:pPr>
      <w:del w:id="146"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cross pattern comes out, display win</w:delText>
        </w:r>
      </w:del>
    </w:p>
    <w:p w:rsidR="007C7516" w:rsidRPr="007C7516" w:rsidRDefault="007C7516" w:rsidP="007C7516">
      <w:pPr>
        <w:pStyle w:val="NoSpacing"/>
        <w:rPr>
          <w:del w:id="147" w:author="rcc" w:date="2017-02-09T11:53:00Z"/>
          <w:sz w:val="26"/>
          <w:szCs w:val="26"/>
        </w:rPr>
      </w:pPr>
      <w:del w:id="148"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cross pattern 777s come out, user wins 10x bet</w:delText>
        </w:r>
        <w:r w:rsidRPr="007C7516">
          <w:rPr>
            <w:sz w:val="26"/>
            <w:szCs w:val="26"/>
          </w:rPr>
          <w:tab/>
        </w:r>
      </w:del>
    </w:p>
    <w:p w:rsidR="007C7516" w:rsidRPr="007C7516" w:rsidRDefault="007C7516" w:rsidP="007C7516">
      <w:pPr>
        <w:pStyle w:val="NoSpacing"/>
        <w:rPr>
          <w:del w:id="149" w:author="rcc" w:date="2017-02-09T11:53:00Z"/>
          <w:sz w:val="26"/>
          <w:szCs w:val="26"/>
        </w:rPr>
      </w:pPr>
      <w:del w:id="150"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//Increment number of wins</w:delText>
        </w:r>
      </w:del>
    </w:p>
    <w:p w:rsidR="007C7516" w:rsidRPr="007C7516" w:rsidRDefault="007C7516" w:rsidP="007C7516">
      <w:pPr>
        <w:pStyle w:val="NoSpacing"/>
        <w:rPr>
          <w:del w:id="151" w:author="rcc" w:date="2017-02-09T11:53:00Z"/>
          <w:sz w:val="26"/>
          <w:szCs w:val="26"/>
        </w:rPr>
      </w:pPr>
      <w:del w:id="152"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//Add winning amount to total amount of wins for record</w:delText>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del>
    </w:p>
    <w:p w:rsidR="007C7516" w:rsidRPr="007C7516" w:rsidRDefault="007C7516" w:rsidP="007C7516">
      <w:pPr>
        <w:pStyle w:val="NoSpacing"/>
        <w:rPr>
          <w:del w:id="153" w:author="rcc" w:date="2017-02-09T11:53:00Z"/>
          <w:sz w:val="26"/>
          <w:szCs w:val="26"/>
        </w:rPr>
      </w:pPr>
      <w:del w:id="154"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cross pattern normal numbers come out, user wins 5x bet</w:delText>
        </w:r>
      </w:del>
    </w:p>
    <w:p w:rsidR="007C7516" w:rsidRPr="007C7516" w:rsidRDefault="007C7516" w:rsidP="007C7516">
      <w:pPr>
        <w:pStyle w:val="NoSpacing"/>
        <w:rPr>
          <w:del w:id="155" w:author="rcc" w:date="2017-02-09T11:53:00Z"/>
          <w:sz w:val="26"/>
          <w:szCs w:val="26"/>
        </w:rPr>
      </w:pPr>
      <w:del w:id="156"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//Increment number of wins</w:delText>
        </w:r>
      </w:del>
    </w:p>
    <w:p w:rsidR="007C7516" w:rsidRPr="007C7516" w:rsidRDefault="007C7516" w:rsidP="007C7516">
      <w:pPr>
        <w:pStyle w:val="NoSpacing"/>
        <w:rPr>
          <w:del w:id="157" w:author="rcc" w:date="2017-02-09T11:53:00Z"/>
          <w:sz w:val="26"/>
          <w:szCs w:val="26"/>
        </w:rPr>
      </w:pPr>
      <w:del w:id="158"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//Add winning amount to total amount of wins for record</w:delText>
        </w:r>
        <w:r w:rsidRPr="007C7516">
          <w:rPr>
            <w:sz w:val="26"/>
            <w:szCs w:val="26"/>
          </w:rPr>
          <w:tab/>
        </w:r>
      </w:del>
    </w:p>
    <w:p w:rsidR="007C7516" w:rsidRPr="007C7516" w:rsidRDefault="007C7516" w:rsidP="007C7516">
      <w:pPr>
        <w:pStyle w:val="NoSpacing"/>
        <w:rPr>
          <w:del w:id="159" w:author="rcc" w:date="2017-02-09T11:53:00Z"/>
          <w:sz w:val="26"/>
          <w:szCs w:val="26"/>
        </w:rPr>
      </w:pPr>
      <w:del w:id="160"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del>
    </w:p>
    <w:p w:rsidR="007C7516" w:rsidRPr="007C7516" w:rsidRDefault="007C7516" w:rsidP="007C7516">
      <w:pPr>
        <w:pStyle w:val="NoSpacing"/>
        <w:rPr>
          <w:del w:id="161" w:author="rcc" w:date="2017-02-09T11:53:00Z"/>
          <w:sz w:val="26"/>
          <w:szCs w:val="26"/>
        </w:rPr>
      </w:pPr>
      <w:del w:id="162"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X Pattern comes out, display win</w:delText>
        </w:r>
      </w:del>
    </w:p>
    <w:p w:rsidR="007C7516" w:rsidRPr="007C7516" w:rsidRDefault="007C7516" w:rsidP="007C7516">
      <w:pPr>
        <w:pStyle w:val="NoSpacing"/>
        <w:rPr>
          <w:del w:id="163" w:author="rcc" w:date="2017-02-09T11:53:00Z"/>
          <w:sz w:val="26"/>
          <w:szCs w:val="26"/>
        </w:rPr>
      </w:pPr>
      <w:del w:id="164"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X pattern 777s come out, user wins 10x bet</w:delText>
        </w:r>
      </w:del>
    </w:p>
    <w:p w:rsidR="007C7516" w:rsidRPr="007C7516" w:rsidRDefault="007C7516" w:rsidP="007C7516">
      <w:pPr>
        <w:pStyle w:val="NoSpacing"/>
        <w:rPr>
          <w:del w:id="165" w:author="rcc" w:date="2017-02-09T11:53:00Z"/>
          <w:sz w:val="26"/>
          <w:szCs w:val="26"/>
        </w:rPr>
      </w:pPr>
      <w:del w:id="166"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//Increment number of wins</w:delText>
        </w:r>
      </w:del>
    </w:p>
    <w:p w:rsidR="007C7516" w:rsidRPr="007C7516" w:rsidRDefault="007C7516" w:rsidP="007C7516">
      <w:pPr>
        <w:pStyle w:val="NoSpacing"/>
        <w:rPr>
          <w:del w:id="167" w:author="rcc" w:date="2017-02-09T11:53:00Z"/>
          <w:sz w:val="26"/>
          <w:szCs w:val="26"/>
        </w:rPr>
      </w:pPr>
      <w:del w:id="168"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//Add winning amount to total amount of wins for record</w:delText>
        </w:r>
        <w:r w:rsidRPr="007C7516">
          <w:rPr>
            <w:sz w:val="26"/>
            <w:szCs w:val="26"/>
          </w:rPr>
          <w:tab/>
        </w:r>
      </w:del>
    </w:p>
    <w:p w:rsidR="007C7516" w:rsidRPr="007C7516" w:rsidRDefault="007C7516" w:rsidP="007C7516">
      <w:pPr>
        <w:pStyle w:val="NoSpacing"/>
        <w:rPr>
          <w:del w:id="169" w:author="rcc" w:date="2017-02-09T11:53:00Z"/>
          <w:sz w:val="26"/>
          <w:szCs w:val="26"/>
        </w:rPr>
      </w:pPr>
      <w:del w:id="170"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X pattern normal numbers come out, user wins 5x bet</w:delText>
        </w:r>
      </w:del>
    </w:p>
    <w:p w:rsidR="007C7516" w:rsidRPr="007C7516" w:rsidRDefault="007C7516" w:rsidP="007C7516">
      <w:pPr>
        <w:pStyle w:val="NoSpacing"/>
        <w:rPr>
          <w:del w:id="171" w:author="rcc" w:date="2017-02-09T11:53:00Z"/>
          <w:sz w:val="26"/>
          <w:szCs w:val="26"/>
        </w:rPr>
      </w:pPr>
      <w:del w:id="172"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//Increment number of wins</w:delText>
        </w:r>
      </w:del>
    </w:p>
    <w:p w:rsidR="007C7516" w:rsidRPr="007C7516" w:rsidRDefault="007C7516" w:rsidP="007C7516">
      <w:pPr>
        <w:pStyle w:val="NoSpacing"/>
        <w:rPr>
          <w:del w:id="173" w:author="rcc" w:date="2017-02-09T11:53:00Z"/>
          <w:sz w:val="26"/>
          <w:szCs w:val="26"/>
        </w:rPr>
      </w:pPr>
      <w:del w:id="174"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//Add winning amount to total amount of wins for record</w:delText>
        </w:r>
        <w:r w:rsidRPr="007C7516">
          <w:rPr>
            <w:sz w:val="26"/>
            <w:szCs w:val="26"/>
          </w:rPr>
          <w:tab/>
        </w:r>
      </w:del>
    </w:p>
    <w:p w:rsidR="007C7516" w:rsidRPr="007C7516" w:rsidRDefault="007C7516" w:rsidP="007C7516">
      <w:pPr>
        <w:pStyle w:val="NoSpacing"/>
        <w:rPr>
          <w:del w:id="175" w:author="rcc" w:date="2017-02-09T11:53:00Z"/>
          <w:sz w:val="26"/>
          <w:szCs w:val="26"/>
        </w:rPr>
      </w:pPr>
      <w:del w:id="176"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del>
    </w:p>
    <w:p w:rsidR="007C7516" w:rsidRPr="007C7516" w:rsidRDefault="007C7516" w:rsidP="007C7516">
      <w:pPr>
        <w:pStyle w:val="NoSpacing"/>
        <w:rPr>
          <w:del w:id="177" w:author="rcc" w:date="2017-02-09T11:53:00Z"/>
          <w:sz w:val="26"/>
          <w:szCs w:val="26"/>
        </w:rPr>
      </w:pPr>
      <w:del w:id="178" w:author="rcc" w:date="2017-02-09T11:53:00Z">
        <w:r w:rsidRPr="007C7516">
          <w:rPr>
            <w:sz w:val="26"/>
            <w:szCs w:val="26"/>
          </w:rPr>
          <w:tab/>
        </w:r>
        <w:r w:rsidRPr="007C7516">
          <w:rPr>
            <w:sz w:val="26"/>
            <w:szCs w:val="26"/>
          </w:rPr>
          <w:tab/>
        </w:r>
        <w:r w:rsidRPr="007C7516">
          <w:rPr>
            <w:sz w:val="26"/>
            <w:szCs w:val="26"/>
          </w:rPr>
          <w:tab/>
          <w:delText>//If straight horizontal pattern in middle comes out, display win</w:delText>
        </w:r>
      </w:del>
    </w:p>
    <w:p w:rsidR="007C7516" w:rsidRPr="007C7516" w:rsidRDefault="00E06477" w:rsidP="007C7516">
      <w:pPr>
        <w:pStyle w:val="NoSpacing"/>
        <w:rPr>
          <w:del w:id="179" w:author="rcc" w:date="2017-02-09T11:53:00Z"/>
          <w:sz w:val="26"/>
          <w:szCs w:val="26"/>
        </w:rPr>
      </w:pPr>
      <w:del w:id="180" w:author="rcc" w:date="2017-02-09T11:53:00Z">
        <w:r>
          <w:rPr>
            <w:sz w:val="26"/>
            <w:szCs w:val="26"/>
          </w:rPr>
          <w:tab/>
        </w:r>
        <w:r>
          <w:rPr>
            <w:sz w:val="26"/>
            <w:szCs w:val="26"/>
          </w:rPr>
          <w:tab/>
        </w:r>
        <w:r>
          <w:rPr>
            <w:sz w:val="26"/>
            <w:szCs w:val="26"/>
          </w:rPr>
          <w:tab/>
        </w:r>
        <w:r w:rsidR="007C7516" w:rsidRPr="007C7516">
          <w:rPr>
            <w:sz w:val="26"/>
            <w:szCs w:val="26"/>
          </w:rPr>
          <w:delText>//If straight 777s in middle come out, user wins 10x bet</w:delText>
        </w:r>
      </w:del>
    </w:p>
    <w:p w:rsidR="007C7516" w:rsidRPr="007C7516" w:rsidRDefault="007C7516" w:rsidP="007C7516">
      <w:pPr>
        <w:pStyle w:val="NoSpacing"/>
        <w:rPr>
          <w:del w:id="181" w:author="rcc" w:date="2017-02-09T11:53:00Z"/>
          <w:sz w:val="26"/>
          <w:szCs w:val="26"/>
        </w:rPr>
      </w:pPr>
      <w:del w:id="182"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//Increment number of wins</w:delText>
        </w:r>
      </w:del>
    </w:p>
    <w:p w:rsidR="007C7516" w:rsidRPr="007C7516" w:rsidRDefault="007C7516" w:rsidP="007C7516">
      <w:pPr>
        <w:pStyle w:val="NoSpacing"/>
        <w:rPr>
          <w:del w:id="183" w:author="rcc" w:date="2017-02-09T11:53:00Z"/>
          <w:sz w:val="26"/>
          <w:szCs w:val="26"/>
        </w:rPr>
      </w:pPr>
      <w:del w:id="184"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//Add winning amount to total amount of wins for record</w:delText>
        </w:r>
        <w:r w:rsidRPr="007C7516">
          <w:rPr>
            <w:sz w:val="26"/>
            <w:szCs w:val="26"/>
          </w:rPr>
          <w:tab/>
        </w:r>
      </w:del>
    </w:p>
    <w:p w:rsidR="007C7516" w:rsidRPr="007C7516" w:rsidRDefault="007C7516" w:rsidP="007C7516">
      <w:pPr>
        <w:pStyle w:val="NoSpacing"/>
        <w:rPr>
          <w:del w:id="185" w:author="rcc" w:date="2017-02-09T11:53:00Z"/>
          <w:sz w:val="26"/>
          <w:szCs w:val="26"/>
        </w:rPr>
      </w:pPr>
      <w:del w:id="186"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normal straight numbers come out, user wins 2x bet</w:delText>
        </w:r>
      </w:del>
    </w:p>
    <w:p w:rsidR="007C7516" w:rsidRPr="007C7516" w:rsidRDefault="007C7516" w:rsidP="007C7516">
      <w:pPr>
        <w:pStyle w:val="NoSpacing"/>
        <w:rPr>
          <w:del w:id="187" w:author="rcc" w:date="2017-02-09T11:53:00Z"/>
          <w:sz w:val="26"/>
          <w:szCs w:val="26"/>
        </w:rPr>
      </w:pPr>
      <w:del w:id="188"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//Increment number of wins</w:delText>
        </w:r>
      </w:del>
    </w:p>
    <w:p w:rsidR="007C7516" w:rsidRPr="007C7516" w:rsidRDefault="007C7516" w:rsidP="007C7516">
      <w:pPr>
        <w:pStyle w:val="NoSpacing"/>
        <w:rPr>
          <w:del w:id="189" w:author="rcc" w:date="2017-02-09T11:53:00Z"/>
          <w:sz w:val="26"/>
          <w:szCs w:val="26"/>
        </w:rPr>
      </w:pPr>
      <w:del w:id="190"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//Add winning amount to total amount of wins for record</w:delText>
        </w:r>
        <w:r w:rsidRPr="007C7516">
          <w:rPr>
            <w:sz w:val="26"/>
            <w:szCs w:val="26"/>
          </w:rPr>
          <w:tab/>
        </w:r>
      </w:del>
    </w:p>
    <w:p w:rsidR="007C7516" w:rsidRPr="007C7516" w:rsidRDefault="007C7516" w:rsidP="007C7516">
      <w:pPr>
        <w:pStyle w:val="NoSpacing"/>
        <w:rPr>
          <w:del w:id="191" w:author="rcc" w:date="2017-02-09T11:53:00Z"/>
          <w:sz w:val="26"/>
          <w:szCs w:val="26"/>
        </w:rPr>
      </w:pPr>
      <w:del w:id="192"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del>
    </w:p>
    <w:p w:rsidR="007C7516" w:rsidRPr="007C7516" w:rsidRDefault="007C7516" w:rsidP="007C7516">
      <w:pPr>
        <w:pStyle w:val="NoSpacing"/>
        <w:rPr>
          <w:del w:id="193" w:author="rcc" w:date="2017-02-09T11:53:00Z"/>
          <w:sz w:val="26"/>
          <w:szCs w:val="26"/>
        </w:rPr>
      </w:pPr>
      <w:del w:id="194"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straight horizontal pattern comes out, display win</w:delText>
        </w:r>
      </w:del>
    </w:p>
    <w:p w:rsidR="007C7516" w:rsidRPr="007C7516" w:rsidRDefault="007C7516" w:rsidP="007C7516">
      <w:pPr>
        <w:pStyle w:val="NoSpacing"/>
        <w:rPr>
          <w:del w:id="195" w:author="rcc" w:date="2017-02-09T11:53:00Z"/>
          <w:sz w:val="26"/>
          <w:szCs w:val="26"/>
        </w:rPr>
      </w:pPr>
      <w:del w:id="196"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straight 777s come out on top, user wins 3x bet</w:delText>
        </w:r>
      </w:del>
    </w:p>
    <w:p w:rsidR="007C7516" w:rsidRPr="007C7516" w:rsidRDefault="007C7516" w:rsidP="007C7516">
      <w:pPr>
        <w:pStyle w:val="NoSpacing"/>
        <w:rPr>
          <w:del w:id="197" w:author="rcc" w:date="2017-02-09T11:53:00Z"/>
          <w:sz w:val="26"/>
          <w:szCs w:val="26"/>
        </w:rPr>
      </w:pPr>
      <w:del w:id="198"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//Increment number of wins</w:delText>
        </w:r>
      </w:del>
    </w:p>
    <w:p w:rsidR="007C7516" w:rsidRPr="007C7516" w:rsidRDefault="007C7516" w:rsidP="007C7516">
      <w:pPr>
        <w:pStyle w:val="NoSpacing"/>
        <w:rPr>
          <w:del w:id="199" w:author="rcc" w:date="2017-02-09T11:53:00Z"/>
          <w:sz w:val="26"/>
          <w:szCs w:val="26"/>
        </w:rPr>
      </w:pPr>
      <w:del w:id="200"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//Add winning amount to total amount of wins for record</w:delText>
        </w:r>
        <w:r w:rsidRPr="007C7516">
          <w:rPr>
            <w:sz w:val="26"/>
            <w:szCs w:val="26"/>
          </w:rPr>
          <w:tab/>
        </w:r>
      </w:del>
    </w:p>
    <w:p w:rsidR="007C7516" w:rsidRPr="007C7516" w:rsidRDefault="007C7516" w:rsidP="007C7516">
      <w:pPr>
        <w:pStyle w:val="NoSpacing"/>
        <w:rPr>
          <w:del w:id="201" w:author="rcc" w:date="2017-02-09T11:53:00Z"/>
          <w:sz w:val="26"/>
          <w:szCs w:val="26"/>
        </w:rPr>
      </w:pPr>
      <w:del w:id="202"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normal number come out on top, user wins 2x bet</w:delText>
        </w:r>
      </w:del>
    </w:p>
    <w:p w:rsidR="007C7516" w:rsidRPr="007C7516" w:rsidRDefault="007C7516" w:rsidP="007C7516">
      <w:pPr>
        <w:pStyle w:val="NoSpacing"/>
        <w:rPr>
          <w:del w:id="203" w:author="rcc" w:date="2017-02-09T11:53:00Z"/>
          <w:sz w:val="26"/>
          <w:szCs w:val="26"/>
        </w:rPr>
      </w:pPr>
      <w:del w:id="204"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//Increment number of wins</w:delText>
        </w:r>
      </w:del>
    </w:p>
    <w:p w:rsidR="007C7516" w:rsidRPr="007C7516" w:rsidRDefault="007C7516" w:rsidP="007C7516">
      <w:pPr>
        <w:pStyle w:val="NoSpacing"/>
        <w:rPr>
          <w:del w:id="205" w:author="rcc" w:date="2017-02-09T11:53:00Z"/>
          <w:sz w:val="26"/>
          <w:szCs w:val="26"/>
        </w:rPr>
      </w:pPr>
      <w:del w:id="206"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//Add winning amount to total amount of wins for record</w:delText>
        </w:r>
        <w:r w:rsidRPr="007C7516">
          <w:rPr>
            <w:sz w:val="26"/>
            <w:szCs w:val="26"/>
          </w:rPr>
          <w:tab/>
        </w:r>
      </w:del>
    </w:p>
    <w:p w:rsidR="007C7516" w:rsidRPr="007C7516" w:rsidRDefault="007C7516" w:rsidP="007C7516">
      <w:pPr>
        <w:pStyle w:val="NoSpacing"/>
        <w:rPr>
          <w:del w:id="207" w:author="rcc" w:date="2017-02-09T11:53:00Z"/>
          <w:sz w:val="26"/>
          <w:szCs w:val="26"/>
        </w:rPr>
      </w:pPr>
      <w:del w:id="208"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del>
    </w:p>
    <w:p w:rsidR="007C7516" w:rsidRPr="007C7516" w:rsidRDefault="007C7516" w:rsidP="007C7516">
      <w:pPr>
        <w:pStyle w:val="NoSpacing"/>
        <w:rPr>
          <w:del w:id="209" w:author="rcc" w:date="2017-02-09T11:53:00Z"/>
          <w:sz w:val="26"/>
          <w:szCs w:val="26"/>
        </w:rPr>
      </w:pPr>
      <w:del w:id="210"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straight horizontal pattern comes out, display win</w:delText>
        </w:r>
      </w:del>
    </w:p>
    <w:p w:rsidR="007C7516" w:rsidRPr="007C7516" w:rsidRDefault="007C7516" w:rsidP="007C7516">
      <w:pPr>
        <w:pStyle w:val="NoSpacing"/>
        <w:rPr>
          <w:del w:id="211" w:author="rcc" w:date="2017-02-09T11:53:00Z"/>
          <w:sz w:val="26"/>
          <w:szCs w:val="26"/>
        </w:rPr>
      </w:pPr>
      <w:del w:id="212"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straight 777s come out below, user wins 3x bet</w:delText>
        </w:r>
      </w:del>
    </w:p>
    <w:p w:rsidR="007C7516" w:rsidRPr="007C7516" w:rsidRDefault="007C7516" w:rsidP="007C7516">
      <w:pPr>
        <w:pStyle w:val="NoSpacing"/>
        <w:rPr>
          <w:del w:id="213" w:author="rcc" w:date="2017-02-09T11:53:00Z"/>
          <w:sz w:val="26"/>
          <w:szCs w:val="26"/>
        </w:rPr>
      </w:pPr>
      <w:del w:id="214"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//Increment number of wins</w:delText>
        </w:r>
      </w:del>
    </w:p>
    <w:p w:rsidR="007C7516" w:rsidRPr="007C7516" w:rsidRDefault="007C7516" w:rsidP="007C7516">
      <w:pPr>
        <w:pStyle w:val="NoSpacing"/>
        <w:rPr>
          <w:del w:id="215" w:author="rcc" w:date="2017-02-09T11:53:00Z"/>
          <w:sz w:val="26"/>
          <w:szCs w:val="26"/>
        </w:rPr>
      </w:pPr>
      <w:del w:id="216"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//Add winning amount to total amount of wins for record</w:delText>
        </w:r>
        <w:r w:rsidRPr="007C7516">
          <w:rPr>
            <w:sz w:val="26"/>
            <w:szCs w:val="26"/>
          </w:rPr>
          <w:tab/>
        </w:r>
      </w:del>
    </w:p>
    <w:p w:rsidR="007C7516" w:rsidRPr="007C7516" w:rsidRDefault="007C7516" w:rsidP="007C7516">
      <w:pPr>
        <w:pStyle w:val="NoSpacing"/>
        <w:rPr>
          <w:del w:id="217" w:author="rcc" w:date="2017-02-09T11:53:00Z"/>
          <w:sz w:val="26"/>
          <w:szCs w:val="26"/>
        </w:rPr>
      </w:pPr>
      <w:del w:id="218"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//If normal number come out below, user wins 2x</w:delText>
        </w:r>
      </w:del>
    </w:p>
    <w:p w:rsidR="007C7516" w:rsidRPr="007C7516" w:rsidRDefault="007C7516" w:rsidP="007C7516">
      <w:pPr>
        <w:pStyle w:val="NoSpacing"/>
        <w:rPr>
          <w:del w:id="219" w:author="rcc" w:date="2017-02-09T11:53:00Z"/>
          <w:sz w:val="26"/>
          <w:szCs w:val="26"/>
        </w:rPr>
      </w:pPr>
      <w:del w:id="220"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//Increment number of wins</w:delText>
        </w:r>
      </w:del>
    </w:p>
    <w:p w:rsidR="007C7516" w:rsidRPr="007C7516" w:rsidRDefault="007C7516" w:rsidP="007C7516">
      <w:pPr>
        <w:pStyle w:val="NoSpacing"/>
        <w:rPr>
          <w:del w:id="221" w:author="rcc" w:date="2017-02-09T11:53:00Z"/>
          <w:sz w:val="26"/>
          <w:szCs w:val="26"/>
        </w:rPr>
      </w:pPr>
      <w:del w:id="222"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//Add winning amount to total amount of wins for record</w:delText>
        </w:r>
        <w:r w:rsidRPr="007C7516">
          <w:rPr>
            <w:sz w:val="26"/>
            <w:szCs w:val="26"/>
          </w:rPr>
          <w:tab/>
        </w:r>
      </w:del>
    </w:p>
    <w:p w:rsidR="007C7516" w:rsidRPr="007C7516" w:rsidRDefault="007C7516" w:rsidP="007C7516">
      <w:pPr>
        <w:pStyle w:val="NoSpacing"/>
        <w:rPr>
          <w:del w:id="223" w:author="rcc" w:date="2017-02-09T11:53:00Z"/>
          <w:sz w:val="26"/>
          <w:szCs w:val="26"/>
        </w:rPr>
      </w:pPr>
      <w:del w:id="224"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del>
    </w:p>
    <w:p w:rsidR="007C7516" w:rsidRPr="007C7516" w:rsidRDefault="00E06477" w:rsidP="007C7516">
      <w:pPr>
        <w:pStyle w:val="NoSpacing"/>
        <w:rPr>
          <w:del w:id="225" w:author="rcc" w:date="2017-02-09T11:53:00Z"/>
          <w:sz w:val="26"/>
          <w:szCs w:val="26"/>
        </w:rPr>
      </w:pPr>
      <w:del w:id="226" w:author="rcc" w:date="2017-02-09T11:53:00Z">
        <w:r>
          <w:rPr>
            <w:sz w:val="26"/>
            <w:szCs w:val="26"/>
          </w:rPr>
          <w:tab/>
        </w:r>
        <w:r>
          <w:rPr>
            <w:sz w:val="26"/>
            <w:szCs w:val="26"/>
          </w:rPr>
          <w:tab/>
        </w:r>
        <w:r>
          <w:rPr>
            <w:sz w:val="26"/>
            <w:szCs w:val="26"/>
          </w:rPr>
          <w:tab/>
        </w:r>
        <w:r w:rsidR="007C7516" w:rsidRPr="007C7516">
          <w:rPr>
            <w:sz w:val="26"/>
            <w:szCs w:val="26"/>
          </w:rPr>
          <w:delText>//If diagonal pattern comes out, display win</w:delText>
        </w:r>
      </w:del>
    </w:p>
    <w:p w:rsidR="007C7516" w:rsidRPr="007C7516" w:rsidRDefault="00E06477" w:rsidP="007C7516">
      <w:pPr>
        <w:pStyle w:val="NoSpacing"/>
        <w:rPr>
          <w:del w:id="227" w:author="rcc" w:date="2017-02-09T11:53:00Z"/>
          <w:sz w:val="26"/>
          <w:szCs w:val="26"/>
        </w:rPr>
      </w:pPr>
      <w:del w:id="228" w:author="rcc" w:date="2017-02-09T11:53:00Z">
        <w:r>
          <w:rPr>
            <w:sz w:val="26"/>
            <w:szCs w:val="26"/>
          </w:rPr>
          <w:tab/>
        </w:r>
        <w:r>
          <w:rPr>
            <w:sz w:val="26"/>
            <w:szCs w:val="26"/>
          </w:rPr>
          <w:tab/>
        </w:r>
        <w:r>
          <w:rPr>
            <w:sz w:val="26"/>
            <w:szCs w:val="26"/>
          </w:rPr>
          <w:tab/>
        </w:r>
        <w:r w:rsidR="007C7516" w:rsidRPr="007C7516">
          <w:rPr>
            <w:sz w:val="26"/>
            <w:szCs w:val="26"/>
          </w:rPr>
          <w:delText>//If 777s diagonal pattern come out, user wins 3x bet</w:delText>
        </w:r>
      </w:del>
    </w:p>
    <w:p w:rsidR="007C7516" w:rsidRPr="007C7516" w:rsidRDefault="00E06477" w:rsidP="007C7516">
      <w:pPr>
        <w:pStyle w:val="NoSpacing"/>
        <w:rPr>
          <w:del w:id="229" w:author="rcc" w:date="2017-02-09T11:53:00Z"/>
          <w:sz w:val="26"/>
          <w:szCs w:val="26"/>
        </w:rPr>
      </w:pPr>
      <w:del w:id="230" w:author="rcc" w:date="2017-02-09T11:53:00Z">
        <w:r>
          <w:rPr>
            <w:sz w:val="26"/>
            <w:szCs w:val="26"/>
          </w:rPr>
          <w:tab/>
        </w:r>
        <w:r>
          <w:rPr>
            <w:sz w:val="26"/>
            <w:szCs w:val="26"/>
          </w:rPr>
          <w:tab/>
        </w:r>
        <w:r>
          <w:rPr>
            <w:sz w:val="26"/>
            <w:szCs w:val="26"/>
          </w:rPr>
          <w:tab/>
        </w:r>
        <w:r w:rsidR="007C7516" w:rsidRPr="007C7516">
          <w:rPr>
            <w:sz w:val="26"/>
            <w:szCs w:val="26"/>
          </w:rPr>
          <w:delText>//Increment number of wins</w:delText>
        </w:r>
      </w:del>
    </w:p>
    <w:p w:rsidR="007C7516" w:rsidRPr="007C7516" w:rsidRDefault="00E06477" w:rsidP="007C7516">
      <w:pPr>
        <w:pStyle w:val="NoSpacing"/>
        <w:rPr>
          <w:del w:id="231" w:author="rcc" w:date="2017-02-09T11:53:00Z"/>
          <w:sz w:val="26"/>
          <w:szCs w:val="26"/>
        </w:rPr>
      </w:pPr>
      <w:del w:id="232" w:author="rcc" w:date="2017-02-09T11:53:00Z">
        <w:r>
          <w:rPr>
            <w:sz w:val="26"/>
            <w:szCs w:val="26"/>
          </w:rPr>
          <w:tab/>
        </w:r>
        <w:r>
          <w:rPr>
            <w:sz w:val="26"/>
            <w:szCs w:val="26"/>
          </w:rPr>
          <w:tab/>
        </w:r>
        <w:r>
          <w:rPr>
            <w:sz w:val="26"/>
            <w:szCs w:val="26"/>
          </w:rPr>
          <w:tab/>
        </w:r>
        <w:r w:rsidR="007C7516" w:rsidRPr="007C7516">
          <w:rPr>
            <w:sz w:val="26"/>
            <w:szCs w:val="26"/>
          </w:rPr>
          <w:delText>//Add winning amount to total amount of wins for record</w:delText>
        </w:r>
      </w:del>
    </w:p>
    <w:p w:rsidR="007C7516" w:rsidRPr="007C7516" w:rsidRDefault="00E06477" w:rsidP="007C7516">
      <w:pPr>
        <w:pStyle w:val="NoSpacing"/>
        <w:rPr>
          <w:del w:id="233" w:author="rcc" w:date="2017-02-09T11:53:00Z"/>
          <w:sz w:val="26"/>
          <w:szCs w:val="26"/>
        </w:rPr>
      </w:pPr>
      <w:del w:id="234" w:author="rcc" w:date="2017-02-09T11:53:00Z">
        <w:r>
          <w:rPr>
            <w:sz w:val="26"/>
            <w:szCs w:val="26"/>
          </w:rPr>
          <w:tab/>
        </w:r>
        <w:r>
          <w:rPr>
            <w:sz w:val="26"/>
            <w:szCs w:val="26"/>
          </w:rPr>
          <w:tab/>
        </w:r>
        <w:r>
          <w:rPr>
            <w:sz w:val="26"/>
            <w:szCs w:val="26"/>
          </w:rPr>
          <w:tab/>
        </w:r>
        <w:r w:rsidR="007C7516" w:rsidRPr="007C7516">
          <w:rPr>
            <w:sz w:val="26"/>
            <w:szCs w:val="26"/>
          </w:rPr>
          <w:delText>//If normal number diagonal pattern come out, user wins 2x bet</w:delText>
        </w:r>
      </w:del>
    </w:p>
    <w:p w:rsidR="007C7516" w:rsidRPr="007C7516" w:rsidRDefault="00E06477" w:rsidP="007C7516">
      <w:pPr>
        <w:pStyle w:val="NoSpacing"/>
        <w:rPr>
          <w:del w:id="235" w:author="rcc" w:date="2017-02-09T11:53:00Z"/>
          <w:sz w:val="26"/>
          <w:szCs w:val="26"/>
        </w:rPr>
      </w:pPr>
      <w:del w:id="236" w:author="rcc" w:date="2017-02-09T11:53:00Z">
        <w:r>
          <w:rPr>
            <w:sz w:val="26"/>
            <w:szCs w:val="26"/>
          </w:rPr>
          <w:tab/>
        </w:r>
        <w:r>
          <w:rPr>
            <w:sz w:val="26"/>
            <w:szCs w:val="26"/>
          </w:rPr>
          <w:tab/>
        </w:r>
        <w:r>
          <w:rPr>
            <w:sz w:val="26"/>
            <w:szCs w:val="26"/>
          </w:rPr>
          <w:tab/>
        </w:r>
        <w:r w:rsidR="007C7516" w:rsidRPr="007C7516">
          <w:rPr>
            <w:sz w:val="26"/>
            <w:szCs w:val="26"/>
          </w:rPr>
          <w:tab/>
          <w:delText>//Increment number of wins</w:delText>
        </w:r>
      </w:del>
    </w:p>
    <w:p w:rsidR="007C7516" w:rsidRPr="007C7516" w:rsidRDefault="00E06477" w:rsidP="007C7516">
      <w:pPr>
        <w:pStyle w:val="NoSpacing"/>
        <w:rPr>
          <w:del w:id="237" w:author="rcc" w:date="2017-02-09T11:53:00Z"/>
          <w:sz w:val="26"/>
          <w:szCs w:val="26"/>
        </w:rPr>
      </w:pPr>
      <w:del w:id="238" w:author="rcc" w:date="2017-02-09T11:53:00Z">
        <w:r>
          <w:rPr>
            <w:sz w:val="26"/>
            <w:szCs w:val="26"/>
          </w:rPr>
          <w:tab/>
        </w:r>
        <w:r>
          <w:rPr>
            <w:sz w:val="26"/>
            <w:szCs w:val="26"/>
          </w:rPr>
          <w:tab/>
        </w:r>
        <w:r>
          <w:rPr>
            <w:sz w:val="26"/>
            <w:szCs w:val="26"/>
          </w:rPr>
          <w:tab/>
        </w:r>
        <w:r w:rsidR="007C7516" w:rsidRPr="007C7516">
          <w:rPr>
            <w:sz w:val="26"/>
            <w:szCs w:val="26"/>
          </w:rPr>
          <w:tab/>
          <w:delText>//Add winning amount to total amount of wins for record</w:delText>
        </w:r>
      </w:del>
    </w:p>
    <w:p w:rsidR="007C7516" w:rsidRPr="007C7516" w:rsidRDefault="007C7516" w:rsidP="007C7516">
      <w:pPr>
        <w:pStyle w:val="NoSpacing"/>
        <w:rPr>
          <w:del w:id="239" w:author="rcc" w:date="2017-02-09T11:53:00Z"/>
          <w:sz w:val="26"/>
          <w:szCs w:val="26"/>
        </w:rPr>
      </w:pPr>
      <w:del w:id="240"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del>
    </w:p>
    <w:p w:rsidR="007C7516" w:rsidRPr="007C7516" w:rsidRDefault="00E06477" w:rsidP="007C7516">
      <w:pPr>
        <w:pStyle w:val="NoSpacing"/>
        <w:rPr>
          <w:del w:id="241" w:author="rcc" w:date="2017-02-09T11:53:00Z"/>
          <w:sz w:val="26"/>
          <w:szCs w:val="26"/>
        </w:rPr>
      </w:pPr>
      <w:del w:id="242" w:author="rcc" w:date="2017-02-09T11:53:00Z">
        <w:r>
          <w:rPr>
            <w:sz w:val="26"/>
            <w:szCs w:val="26"/>
          </w:rPr>
          <w:tab/>
        </w:r>
        <w:r>
          <w:rPr>
            <w:sz w:val="26"/>
            <w:szCs w:val="26"/>
          </w:rPr>
          <w:tab/>
        </w:r>
        <w:r>
          <w:rPr>
            <w:sz w:val="26"/>
            <w:szCs w:val="26"/>
          </w:rPr>
          <w:tab/>
        </w:r>
        <w:r w:rsidR="007C7516" w:rsidRPr="007C7516">
          <w:rPr>
            <w:sz w:val="26"/>
            <w:szCs w:val="26"/>
          </w:rPr>
          <w:tab/>
          <w:delText>//If no winning pattern comes out, display bet deduction</w:delText>
        </w:r>
      </w:del>
    </w:p>
    <w:p w:rsidR="007C7516" w:rsidRPr="007C7516" w:rsidRDefault="007C7516" w:rsidP="007C7516">
      <w:pPr>
        <w:pStyle w:val="NoSpacing"/>
        <w:rPr>
          <w:del w:id="243" w:author="rcc" w:date="2017-02-09T11:53:00Z"/>
          <w:sz w:val="26"/>
          <w:szCs w:val="26"/>
        </w:rPr>
      </w:pPr>
      <w:del w:id="244"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delText>//Increment number of loss</w:delText>
        </w:r>
      </w:del>
    </w:p>
    <w:p w:rsidR="007C7516" w:rsidRPr="007C7516" w:rsidRDefault="007C7516" w:rsidP="007C7516">
      <w:pPr>
        <w:pStyle w:val="NoSpacing"/>
        <w:rPr>
          <w:del w:id="245" w:author="rcc" w:date="2017-02-09T11:53:00Z"/>
          <w:sz w:val="26"/>
          <w:szCs w:val="26"/>
        </w:rPr>
      </w:pPr>
      <w:del w:id="246"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delText>//Add loss amount to total amount of wins for record</w:delText>
        </w:r>
      </w:del>
    </w:p>
    <w:p w:rsidR="007C7516" w:rsidRPr="007C7516" w:rsidRDefault="007C7516" w:rsidP="007C7516">
      <w:pPr>
        <w:pStyle w:val="NoSpacing"/>
        <w:rPr>
          <w:del w:id="247" w:author="rcc" w:date="2017-02-09T11:53:00Z"/>
          <w:sz w:val="26"/>
          <w:szCs w:val="26"/>
        </w:rPr>
      </w:pPr>
      <w:del w:id="248"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del>
    </w:p>
    <w:p w:rsidR="007C7516" w:rsidRPr="007C7516" w:rsidRDefault="007C7516" w:rsidP="007C7516">
      <w:pPr>
        <w:pStyle w:val="NoSpacing"/>
        <w:rPr>
          <w:del w:id="249" w:author="rcc" w:date="2017-02-09T11:53:00Z"/>
          <w:sz w:val="26"/>
          <w:szCs w:val="26"/>
        </w:rPr>
      </w:pPr>
      <w:del w:id="250" w:author="rcc" w:date="2017-02-09T11:53:00Z">
        <w:r w:rsidRPr="007C7516">
          <w:rPr>
            <w:sz w:val="26"/>
            <w:szCs w:val="26"/>
          </w:rPr>
          <w:tab/>
        </w:r>
        <w:r w:rsidRPr="007C7516">
          <w:rPr>
            <w:sz w:val="26"/>
            <w:szCs w:val="26"/>
          </w:rPr>
          <w:tab/>
        </w:r>
        <w:r w:rsidRPr="007C7516">
          <w:rPr>
            <w:sz w:val="26"/>
            <w:szCs w:val="26"/>
          </w:rPr>
          <w:tab/>
        </w:r>
        <w:r w:rsidRPr="007C7516">
          <w:rPr>
            <w:sz w:val="26"/>
            <w:szCs w:val="26"/>
          </w:rPr>
          <w:tab/>
          <w:delText>//Round off budget to get exact value</w:delText>
        </w:r>
      </w:del>
    </w:p>
    <w:p w:rsidR="007C7516" w:rsidRPr="007C7516" w:rsidRDefault="007C7516" w:rsidP="007C7516">
      <w:pPr>
        <w:pStyle w:val="NoSpacing"/>
        <w:rPr>
          <w:del w:id="251" w:author="rcc" w:date="2017-02-09T11:53:00Z"/>
          <w:sz w:val="26"/>
          <w:szCs w:val="26"/>
        </w:rPr>
      </w:pPr>
      <w:del w:id="252" w:author="rcc" w:date="2017-02-09T11:53:00Z">
        <w:r w:rsidRPr="007C7516">
          <w:rPr>
            <w:sz w:val="26"/>
            <w:szCs w:val="26"/>
          </w:rPr>
          <w:tab/>
        </w:r>
        <w:r w:rsidRPr="007C7516">
          <w:rPr>
            <w:sz w:val="26"/>
            <w:szCs w:val="26"/>
          </w:rPr>
          <w:tab/>
        </w:r>
        <w:r w:rsidRPr="007C7516">
          <w:rPr>
            <w:sz w:val="26"/>
            <w:szCs w:val="26"/>
          </w:rPr>
          <w:tab/>
          <w:delText>//Display Name and current money</w:delText>
        </w:r>
      </w:del>
    </w:p>
    <w:p w:rsidR="007C7516" w:rsidRPr="007C7516" w:rsidRDefault="007C7516" w:rsidP="007C7516">
      <w:pPr>
        <w:pStyle w:val="NoSpacing"/>
        <w:rPr>
          <w:del w:id="253" w:author="rcc" w:date="2017-02-09T11:53:00Z"/>
          <w:sz w:val="26"/>
          <w:szCs w:val="26"/>
        </w:rPr>
      </w:pPr>
      <w:del w:id="254" w:author="rcc" w:date="2017-02-09T11:53:00Z">
        <w:r w:rsidRPr="007C7516">
          <w:rPr>
            <w:sz w:val="26"/>
            <w:szCs w:val="26"/>
          </w:rPr>
          <w:tab/>
        </w:r>
        <w:r w:rsidRPr="007C7516">
          <w:rPr>
            <w:sz w:val="26"/>
            <w:szCs w:val="26"/>
          </w:rPr>
          <w:tab/>
        </w:r>
      </w:del>
    </w:p>
    <w:p w:rsidR="007C7516" w:rsidRPr="007C7516" w:rsidRDefault="007C7516" w:rsidP="007C7516">
      <w:pPr>
        <w:pStyle w:val="NoSpacing"/>
        <w:rPr>
          <w:del w:id="255" w:author="rcc" w:date="2017-02-09T11:53:00Z"/>
          <w:sz w:val="26"/>
          <w:szCs w:val="26"/>
        </w:rPr>
      </w:pPr>
      <w:del w:id="256" w:author="rcc" w:date="2017-02-09T11:53:00Z">
        <w:r w:rsidRPr="007C7516">
          <w:rPr>
            <w:sz w:val="26"/>
            <w:szCs w:val="26"/>
          </w:rPr>
          <w:tab/>
        </w:r>
        <w:r w:rsidRPr="007C7516">
          <w:rPr>
            <w:sz w:val="26"/>
            <w:szCs w:val="26"/>
          </w:rPr>
          <w:tab/>
          <w:delText>//Loop for spin or cancel if budget&gt;0, bet is less than 0 and budget is &gt; 0.</w:delText>
        </w:r>
      </w:del>
    </w:p>
    <w:p w:rsidR="007C7516" w:rsidRPr="007C7516" w:rsidRDefault="007C7516" w:rsidP="007C7516">
      <w:pPr>
        <w:pStyle w:val="NoSpacing"/>
        <w:rPr>
          <w:del w:id="257" w:author="rcc" w:date="2017-02-09T11:53:00Z"/>
          <w:sz w:val="26"/>
          <w:szCs w:val="26"/>
        </w:rPr>
      </w:pPr>
      <w:del w:id="258" w:author="rcc" w:date="2017-02-09T11:53:00Z">
        <w:r w:rsidRPr="007C7516">
          <w:rPr>
            <w:sz w:val="26"/>
            <w:szCs w:val="26"/>
          </w:rPr>
          <w:tab/>
        </w:r>
        <w:r w:rsidRPr="007C7516">
          <w:rPr>
            <w:sz w:val="26"/>
            <w:szCs w:val="26"/>
          </w:rPr>
          <w:tab/>
        </w:r>
      </w:del>
    </w:p>
    <w:p w:rsidR="007C7516" w:rsidRPr="007C7516" w:rsidRDefault="007C7516" w:rsidP="007C7516">
      <w:pPr>
        <w:pStyle w:val="NoSpacing"/>
        <w:rPr>
          <w:del w:id="259" w:author="rcc" w:date="2017-02-09T11:53:00Z"/>
          <w:sz w:val="26"/>
          <w:szCs w:val="26"/>
        </w:rPr>
      </w:pPr>
      <w:del w:id="260" w:author="rcc" w:date="2017-02-09T11:53:00Z">
        <w:r w:rsidRPr="007C7516">
          <w:rPr>
            <w:sz w:val="26"/>
            <w:szCs w:val="26"/>
          </w:rPr>
          <w:tab/>
          <w:delText>//If user chose 'C' to cancel game</w:delText>
        </w:r>
      </w:del>
    </w:p>
    <w:p w:rsidR="007C7516" w:rsidRPr="007C7516" w:rsidRDefault="00E06477" w:rsidP="007C7516">
      <w:pPr>
        <w:pStyle w:val="NoSpacing"/>
        <w:rPr>
          <w:del w:id="261" w:author="rcc" w:date="2017-02-09T11:53:00Z"/>
          <w:sz w:val="26"/>
          <w:szCs w:val="26"/>
        </w:rPr>
      </w:pPr>
      <w:del w:id="262" w:author="rcc" w:date="2017-02-09T11:53:00Z">
        <w:r>
          <w:rPr>
            <w:sz w:val="26"/>
            <w:szCs w:val="26"/>
          </w:rPr>
          <w:tab/>
        </w:r>
        <w:r w:rsidR="007C7516" w:rsidRPr="007C7516">
          <w:rPr>
            <w:sz w:val="26"/>
            <w:szCs w:val="26"/>
          </w:rPr>
          <w:delText>//If total spin count is 0 and user chose not to play game after money inserted</w:delText>
        </w:r>
      </w:del>
    </w:p>
    <w:p w:rsidR="007C7516" w:rsidRPr="007C7516" w:rsidRDefault="007C7516" w:rsidP="007C7516">
      <w:pPr>
        <w:pStyle w:val="NoSpacing"/>
        <w:rPr>
          <w:del w:id="263" w:author="rcc" w:date="2017-02-09T11:53:00Z"/>
          <w:sz w:val="26"/>
          <w:szCs w:val="26"/>
        </w:rPr>
      </w:pPr>
      <w:del w:id="264" w:author="rcc" w:date="2017-02-09T11:53:00Z">
        <w:r w:rsidRPr="007C7516">
          <w:rPr>
            <w:sz w:val="26"/>
            <w:szCs w:val="26"/>
          </w:rPr>
          <w:tab/>
        </w:r>
        <w:r w:rsidRPr="007C7516">
          <w:rPr>
            <w:sz w:val="26"/>
            <w:szCs w:val="26"/>
          </w:rPr>
          <w:tab/>
          <w:delText>//Deduct cash bonus from inserted amount</w:delText>
        </w:r>
      </w:del>
    </w:p>
    <w:p w:rsidR="007C7516" w:rsidRPr="007C7516" w:rsidRDefault="007C7516" w:rsidP="007C7516">
      <w:pPr>
        <w:pStyle w:val="NoSpacing"/>
        <w:rPr>
          <w:del w:id="265" w:author="rcc" w:date="2017-02-09T11:53:00Z"/>
          <w:sz w:val="26"/>
          <w:szCs w:val="26"/>
        </w:rPr>
      </w:pPr>
      <w:del w:id="266" w:author="rcc" w:date="2017-02-09T11:53:00Z">
        <w:r w:rsidRPr="007C7516">
          <w:rPr>
            <w:sz w:val="26"/>
            <w:szCs w:val="26"/>
          </w:rPr>
          <w:tab/>
        </w:r>
        <w:r w:rsidRPr="007C7516">
          <w:rPr>
            <w:sz w:val="26"/>
            <w:szCs w:val="26"/>
          </w:rPr>
          <w:tab/>
          <w:delText>//Deduct cash bonus added for total record</w:delText>
        </w:r>
      </w:del>
    </w:p>
    <w:p w:rsidR="007C7516" w:rsidRPr="007C7516" w:rsidRDefault="007C7516" w:rsidP="007C7516">
      <w:pPr>
        <w:pStyle w:val="NoSpacing"/>
        <w:rPr>
          <w:del w:id="267" w:author="rcc" w:date="2017-02-09T11:53:00Z"/>
          <w:sz w:val="26"/>
          <w:szCs w:val="26"/>
        </w:rPr>
      </w:pPr>
      <w:del w:id="268" w:author="rcc" w:date="2017-02-09T11:53:00Z">
        <w:r w:rsidRPr="007C7516">
          <w:rPr>
            <w:sz w:val="26"/>
            <w:szCs w:val="26"/>
          </w:rPr>
          <w:tab/>
        </w:r>
        <w:r w:rsidRPr="007C7516">
          <w:rPr>
            <w:sz w:val="26"/>
            <w:szCs w:val="26"/>
          </w:rPr>
          <w:tab/>
        </w:r>
        <w:r w:rsidRPr="007C7516">
          <w:rPr>
            <w:sz w:val="26"/>
            <w:szCs w:val="26"/>
          </w:rPr>
          <w:tab/>
          <w:delText>//Exit loop for spin</w:delText>
        </w:r>
      </w:del>
    </w:p>
    <w:p w:rsidR="007C7516" w:rsidRPr="007C7516" w:rsidRDefault="007C7516" w:rsidP="007C7516">
      <w:pPr>
        <w:pStyle w:val="NoSpacing"/>
        <w:rPr>
          <w:del w:id="269" w:author="rcc" w:date="2017-02-09T11:53:00Z"/>
          <w:sz w:val="26"/>
          <w:szCs w:val="26"/>
        </w:rPr>
      </w:pPr>
      <w:del w:id="270" w:author="rcc" w:date="2017-02-09T11:53:00Z">
        <w:r w:rsidRPr="007C7516">
          <w:rPr>
            <w:sz w:val="26"/>
            <w:szCs w:val="26"/>
          </w:rPr>
          <w:tab/>
        </w:r>
        <w:r w:rsidRPr="007C7516">
          <w:rPr>
            <w:sz w:val="26"/>
            <w:szCs w:val="26"/>
          </w:rPr>
          <w:tab/>
        </w:r>
        <w:r w:rsidRPr="007C7516">
          <w:rPr>
            <w:sz w:val="26"/>
            <w:szCs w:val="26"/>
          </w:rPr>
          <w:tab/>
        </w:r>
      </w:del>
    </w:p>
    <w:p w:rsidR="007C7516" w:rsidRPr="007C7516" w:rsidRDefault="007C7516" w:rsidP="007C7516">
      <w:pPr>
        <w:pStyle w:val="NoSpacing"/>
        <w:rPr>
          <w:del w:id="271" w:author="rcc" w:date="2017-02-09T11:53:00Z"/>
          <w:sz w:val="26"/>
          <w:szCs w:val="26"/>
        </w:rPr>
      </w:pPr>
      <w:del w:id="272" w:author="rcc" w:date="2017-02-09T11:53:00Z">
        <w:r w:rsidRPr="007C7516">
          <w:rPr>
            <w:sz w:val="26"/>
            <w:szCs w:val="26"/>
          </w:rPr>
          <w:tab/>
          <w:delText>//If spin count is &gt;1, exit loop</w:delText>
        </w:r>
      </w:del>
    </w:p>
    <w:p w:rsidR="007C7516" w:rsidRPr="007C7516" w:rsidRDefault="007C7516" w:rsidP="007C7516">
      <w:pPr>
        <w:pStyle w:val="NoSpacing"/>
        <w:rPr>
          <w:del w:id="273" w:author="rcc" w:date="2017-02-09T11:53:00Z"/>
          <w:sz w:val="26"/>
          <w:szCs w:val="26"/>
        </w:rPr>
      </w:pPr>
      <w:del w:id="274" w:author="rcc" w:date="2017-02-09T11:53:00Z">
        <w:r w:rsidRPr="007C7516">
          <w:rPr>
            <w:sz w:val="26"/>
            <w:szCs w:val="26"/>
          </w:rPr>
          <w:tab/>
        </w:r>
      </w:del>
    </w:p>
    <w:p w:rsidR="007C7516" w:rsidRPr="007C7516" w:rsidRDefault="007C7516" w:rsidP="007C7516">
      <w:pPr>
        <w:pStyle w:val="NoSpacing"/>
        <w:rPr>
          <w:del w:id="275" w:author="rcc" w:date="2017-02-09T11:53:00Z"/>
          <w:sz w:val="26"/>
          <w:szCs w:val="26"/>
        </w:rPr>
      </w:pPr>
      <w:del w:id="276" w:author="rcc" w:date="2017-02-09T11:53:00Z">
        <w:r w:rsidRPr="007C7516">
          <w:rPr>
            <w:sz w:val="26"/>
            <w:szCs w:val="26"/>
          </w:rPr>
          <w:tab/>
          <w:delText>//If user input is not 'S' or 'C', display invalidity, ask again</w:delText>
        </w:r>
      </w:del>
    </w:p>
    <w:p w:rsidR="007C7516" w:rsidRPr="007C7516" w:rsidRDefault="007C7516" w:rsidP="007C7516">
      <w:pPr>
        <w:pStyle w:val="NoSpacing"/>
        <w:rPr>
          <w:del w:id="277" w:author="rcc" w:date="2017-02-09T11:53:00Z"/>
          <w:sz w:val="26"/>
          <w:szCs w:val="26"/>
        </w:rPr>
      </w:pPr>
      <w:r w:rsidRPr="007C7516">
        <w:rPr>
          <w:sz w:val="26"/>
          <w:szCs w:val="26"/>
        </w:rPr>
        <w:tab/>
        <w:t>//Continue loop til budget is 0</w:t>
      </w:r>
      <w:ins w:id="278" w:author="rcc" w:date="2017-02-09T11:53:00Z">
        <w:r w:rsidR="00622F67" w:rsidRPr="00622F67">
          <w:rPr>
            <w:sz w:val="26"/>
            <w:szCs w:val="26"/>
          </w:rPr>
          <w:t>,</w:t>
        </w:r>
      </w:ins>
      <w:del w:id="279" w:author="rcc" w:date="2017-02-09T11:53:00Z">
        <w:r w:rsidRPr="007C7516">
          <w:rPr>
            <w:sz w:val="26"/>
            <w:szCs w:val="26"/>
          </w:rPr>
          <w:delText xml:space="preserve"> or</w:delText>
        </w:r>
      </w:del>
      <w:r w:rsidRPr="007C7516">
        <w:rPr>
          <w:sz w:val="26"/>
          <w:szCs w:val="26"/>
        </w:rPr>
        <w:t xml:space="preserve"> choice is not to spin</w:t>
      </w:r>
      <w:ins w:id="280" w:author="rcc" w:date="2017-02-09T11:53:00Z">
        <w:r w:rsidR="00622F67">
          <w:rPr>
            <w:sz w:val="26"/>
            <w:szCs w:val="26"/>
          </w:rPr>
          <w:t xml:space="preserve"> </w:t>
        </w:r>
      </w:ins>
    </w:p>
    <w:p w:rsidR="007C7516" w:rsidRPr="007C7516" w:rsidRDefault="007C7516" w:rsidP="007C7516">
      <w:pPr>
        <w:pStyle w:val="NoSpacing"/>
        <w:rPr>
          <w:sz w:val="26"/>
          <w:szCs w:val="26"/>
        </w:rPr>
        <w:pPrChange w:id="281" w:author="Shienne Patricia Cay" w:date="2017-02-09T11:53:00Z">
          <w:pPr>
            <w:pStyle w:val="NoSpacing"/>
            <w:ind w:firstLine="720"/>
          </w:pPr>
        </w:pPrChange>
      </w:pPr>
      <w:del w:id="282" w:author="rcc" w:date="2017-02-09T11:53:00Z">
        <w:r w:rsidRPr="007C7516">
          <w:rPr>
            <w:sz w:val="26"/>
            <w:szCs w:val="26"/>
          </w:rPr>
          <w:tab/>
          <w:delText>//</w:delText>
        </w:r>
      </w:del>
      <w:r w:rsidRPr="007C7516">
        <w:rPr>
          <w:sz w:val="26"/>
          <w:szCs w:val="26"/>
        </w:rPr>
        <w:t>and boolean for boolean for budget remains true</w:t>
      </w:r>
    </w:p>
    <w:p w:rsidR="00622F67" w:rsidRDefault="00622F67" w:rsidP="00CB5F0E">
      <w:pPr>
        <w:pStyle w:val="NoSpacing"/>
        <w:ind w:firstLine="720"/>
        <w:rPr>
          <w:ins w:id="283" w:author="rcc" w:date="2017-02-09T11:53:00Z"/>
          <w:sz w:val="26"/>
          <w:szCs w:val="26"/>
        </w:rPr>
      </w:pPr>
    </w:p>
    <w:p w:rsidR="007C7516" w:rsidRPr="007C7516" w:rsidRDefault="007C7516" w:rsidP="007C7516">
      <w:pPr>
        <w:pStyle w:val="NoSpacing"/>
        <w:rPr>
          <w:del w:id="284" w:author="rcc" w:date="2017-02-09T11:53:00Z"/>
          <w:sz w:val="26"/>
          <w:szCs w:val="26"/>
        </w:rPr>
      </w:pPr>
      <w:del w:id="285" w:author="rcc" w:date="2017-02-09T11:53:00Z">
        <w:r w:rsidRPr="007C7516">
          <w:rPr>
            <w:sz w:val="26"/>
            <w:szCs w:val="26"/>
          </w:rPr>
          <w:tab/>
        </w:r>
      </w:del>
    </w:p>
    <w:p w:rsidR="007C7516" w:rsidRPr="007C7516" w:rsidRDefault="007C7516" w:rsidP="007C7516">
      <w:pPr>
        <w:pStyle w:val="NoSpacing"/>
        <w:rPr>
          <w:sz w:val="26"/>
          <w:szCs w:val="26"/>
        </w:rPr>
        <w:pPrChange w:id="286" w:author="Shienne Patricia Cay" w:date="2017-02-09T11:53:00Z">
          <w:pPr>
            <w:pStyle w:val="NoSpacing"/>
            <w:ind w:firstLine="720"/>
          </w:pPr>
        </w:pPrChange>
      </w:pPr>
      <w:del w:id="287" w:author="rcc" w:date="2017-02-09T11:53:00Z">
        <w:r w:rsidRPr="007C7516">
          <w:rPr>
            <w:sz w:val="26"/>
            <w:szCs w:val="26"/>
          </w:rPr>
          <w:tab/>
        </w:r>
      </w:del>
      <w:r w:rsidRPr="007C7516">
        <w:rPr>
          <w:sz w:val="26"/>
          <w:szCs w:val="26"/>
        </w:rPr>
        <w:t>//If budget is 0 or turns 0, or if cash is used up</w:t>
      </w:r>
    </w:p>
    <w:p w:rsidR="007C7516" w:rsidRPr="007C7516" w:rsidRDefault="007C7516" w:rsidP="007C7516">
      <w:pPr>
        <w:pStyle w:val="NoSpacing"/>
        <w:rPr>
          <w:sz w:val="26"/>
          <w:szCs w:val="26"/>
        </w:rPr>
        <w:pPrChange w:id="288" w:author="Shienne Patricia Cay" w:date="2017-02-09T11:53:00Z">
          <w:pPr>
            <w:pStyle w:val="NoSpacing"/>
            <w:ind w:firstLine="720"/>
          </w:pPr>
        </w:pPrChange>
      </w:pPr>
      <w:del w:id="289" w:author="rcc" w:date="2017-02-09T11:53:00Z">
        <w:r w:rsidRPr="007C7516">
          <w:rPr>
            <w:sz w:val="26"/>
            <w:szCs w:val="26"/>
          </w:rPr>
          <w:tab/>
        </w:r>
        <w:r w:rsidRPr="007C7516">
          <w:rPr>
            <w:sz w:val="26"/>
            <w:szCs w:val="26"/>
          </w:rPr>
          <w:tab/>
        </w:r>
      </w:del>
      <w:r w:rsidRPr="007C7516">
        <w:rPr>
          <w:sz w:val="26"/>
          <w:szCs w:val="26"/>
        </w:rPr>
        <w:t>//Start loop for cash insert</w:t>
      </w:r>
    </w:p>
    <w:p w:rsidR="007C7516" w:rsidRPr="007C7516" w:rsidRDefault="007C7516" w:rsidP="007C7516">
      <w:pPr>
        <w:pStyle w:val="NoSpacing"/>
        <w:rPr>
          <w:sz w:val="26"/>
          <w:szCs w:val="26"/>
        </w:rPr>
        <w:pPrChange w:id="290" w:author="Shienne Patricia Cay" w:date="2017-02-09T11:53:00Z">
          <w:pPr>
            <w:pStyle w:val="NoSpacing"/>
            <w:ind w:firstLine="720"/>
          </w:pPr>
        </w:pPrChange>
      </w:pPr>
      <w:del w:id="291" w:author="rcc" w:date="2017-02-09T11:53:00Z">
        <w:r w:rsidRPr="007C7516">
          <w:rPr>
            <w:sz w:val="26"/>
            <w:szCs w:val="26"/>
          </w:rPr>
          <w:tab/>
        </w:r>
        <w:r w:rsidRPr="007C7516">
          <w:rPr>
            <w:sz w:val="26"/>
            <w:szCs w:val="26"/>
          </w:rPr>
          <w:tab/>
        </w:r>
      </w:del>
      <w:r w:rsidRPr="007C7516">
        <w:rPr>
          <w:sz w:val="26"/>
          <w:szCs w:val="26"/>
        </w:rPr>
        <w:t>//Prompt user if players wants to insert more cash to continue playing</w:t>
      </w:r>
    </w:p>
    <w:p w:rsidR="007C7516" w:rsidRPr="007C7516" w:rsidRDefault="007C7516" w:rsidP="00622F67">
      <w:pPr>
        <w:pStyle w:val="NoSpacing"/>
        <w:ind w:left="720" w:firstLine="720"/>
        <w:rPr>
          <w:sz w:val="26"/>
          <w:szCs w:val="26"/>
        </w:rPr>
        <w:pPrChange w:id="292" w:author="rcc" w:date="2017-02-09T11:53:00Z">
          <w:pPr>
            <w:pStyle w:val="NoSpacing"/>
          </w:pPr>
        </w:pPrChange>
      </w:pPr>
      <w:del w:id="293" w:author="rcc" w:date="2017-02-09T11:53:00Z">
        <w:r w:rsidRPr="007C7516">
          <w:rPr>
            <w:sz w:val="26"/>
            <w:szCs w:val="26"/>
          </w:rPr>
          <w:tab/>
        </w:r>
        <w:r w:rsidRPr="007C7516">
          <w:rPr>
            <w:sz w:val="26"/>
            <w:szCs w:val="26"/>
          </w:rPr>
          <w:tab/>
        </w:r>
        <w:r w:rsidRPr="007C7516">
          <w:rPr>
            <w:sz w:val="26"/>
            <w:szCs w:val="26"/>
          </w:rPr>
          <w:tab/>
        </w:r>
      </w:del>
      <w:r w:rsidRPr="007C7516">
        <w:rPr>
          <w:sz w:val="26"/>
          <w:szCs w:val="26"/>
        </w:rPr>
        <w:t>//If yes, ask how much</w:t>
      </w:r>
    </w:p>
    <w:p w:rsidR="007C7516" w:rsidRPr="007C7516" w:rsidRDefault="007C7516" w:rsidP="007C7516">
      <w:pPr>
        <w:pStyle w:val="NoSpacing"/>
        <w:rPr>
          <w:sz w:val="26"/>
          <w:szCs w:val="26"/>
        </w:rPr>
        <w:pPrChange w:id="294" w:author="Shienne Patricia Cay" w:date="2017-02-09T11:53:00Z">
          <w:pPr>
            <w:pStyle w:val="NoSpacing"/>
            <w:ind w:firstLine="720"/>
          </w:pPr>
        </w:pPrChange>
      </w:pPr>
      <w:del w:id="295" w:author="rcc" w:date="2017-02-09T11:53:00Z">
        <w:r w:rsidRPr="007C7516">
          <w:rPr>
            <w:sz w:val="26"/>
            <w:szCs w:val="26"/>
          </w:rPr>
          <w:tab/>
        </w:r>
        <w:r w:rsidRPr="007C7516">
          <w:rPr>
            <w:sz w:val="26"/>
            <w:szCs w:val="26"/>
          </w:rPr>
          <w:tab/>
        </w:r>
      </w:del>
      <w:r w:rsidRPr="007C7516">
        <w:rPr>
          <w:sz w:val="26"/>
          <w:szCs w:val="26"/>
        </w:rPr>
        <w:tab/>
      </w:r>
      <w:r w:rsidRPr="007C7516">
        <w:rPr>
          <w:sz w:val="26"/>
          <w:szCs w:val="26"/>
        </w:rPr>
        <w:tab/>
        <w:t>//Start loop for add amount</w:t>
      </w:r>
    </w:p>
    <w:p w:rsidR="007C7516" w:rsidRPr="007C7516" w:rsidRDefault="007C7516" w:rsidP="007C7516">
      <w:pPr>
        <w:pStyle w:val="NoSpacing"/>
        <w:rPr>
          <w:sz w:val="26"/>
          <w:szCs w:val="26"/>
        </w:rPr>
        <w:pPrChange w:id="296" w:author="Shienne Patricia Cay" w:date="2017-02-09T11:53:00Z">
          <w:pPr>
            <w:pStyle w:val="NoSpacing"/>
            <w:ind w:firstLine="720"/>
          </w:pPr>
        </w:pPrChange>
      </w:pPr>
      <w:r w:rsidRPr="007C7516">
        <w:rPr>
          <w:sz w:val="26"/>
          <w:szCs w:val="26"/>
        </w:rPr>
        <w:tab/>
      </w:r>
      <w:r w:rsidRPr="007C7516">
        <w:rPr>
          <w:sz w:val="26"/>
          <w:szCs w:val="26"/>
        </w:rPr>
        <w:tab/>
      </w:r>
      <w:ins w:id="297" w:author="rcc" w:date="2017-02-09T11:53:00Z">
        <w:r w:rsidR="00622F67" w:rsidRPr="00622F67">
          <w:rPr>
            <w:sz w:val="26"/>
            <w:szCs w:val="26"/>
          </w:rPr>
          <w:t>//User</w:t>
        </w:r>
      </w:ins>
      <w:del w:id="298" w:author="rcc" w:date="2017-02-09T11:53:00Z">
        <w:r w:rsidRPr="007C7516">
          <w:rPr>
            <w:sz w:val="26"/>
            <w:szCs w:val="26"/>
          </w:rPr>
          <w:tab/>
        </w:r>
        <w:r w:rsidRPr="007C7516">
          <w:rPr>
            <w:sz w:val="26"/>
            <w:szCs w:val="26"/>
          </w:rPr>
          <w:tab/>
          <w:delText>//Validate user</w:delText>
        </w:r>
      </w:del>
      <w:r w:rsidRPr="007C7516">
        <w:rPr>
          <w:sz w:val="26"/>
          <w:szCs w:val="26"/>
        </w:rPr>
        <w:t xml:space="preserve"> input </w:t>
      </w:r>
      <w:ins w:id="299" w:author="rcc" w:date="2017-02-09T11:53:00Z">
        <w:r w:rsidR="00622F67" w:rsidRPr="00622F67">
          <w:rPr>
            <w:sz w:val="26"/>
            <w:szCs w:val="26"/>
          </w:rPr>
          <w:t xml:space="preserve">validation of </w:t>
        </w:r>
      </w:ins>
      <w:del w:id="300" w:author="rcc" w:date="2017-02-09T11:53:00Z">
        <w:r w:rsidRPr="007C7516">
          <w:rPr>
            <w:sz w:val="26"/>
            <w:szCs w:val="26"/>
          </w:rPr>
          <w:delText xml:space="preserve">for </w:delText>
        </w:r>
      </w:del>
      <w:r w:rsidRPr="007C7516">
        <w:rPr>
          <w:sz w:val="26"/>
          <w:szCs w:val="26"/>
        </w:rPr>
        <w:t>float datatype</w:t>
      </w:r>
      <w:ins w:id="301" w:author="rcc" w:date="2017-02-09T11:53:00Z">
        <w:r w:rsidR="00622F67">
          <w:rPr>
            <w:sz w:val="26"/>
            <w:szCs w:val="26"/>
          </w:rPr>
          <w:t xml:space="preserve"> </w:t>
        </w:r>
        <w:r w:rsidR="00622F67" w:rsidRPr="00622F67">
          <w:rPr>
            <w:sz w:val="26"/>
            <w:szCs w:val="26"/>
          </w:rPr>
          <w:t>for adding funds</w:t>
        </w:r>
      </w:ins>
    </w:p>
    <w:p w:rsidR="007C7516" w:rsidRPr="007C7516" w:rsidRDefault="007C7516" w:rsidP="007C7516">
      <w:pPr>
        <w:pStyle w:val="NoSpacing"/>
        <w:rPr>
          <w:sz w:val="26"/>
          <w:szCs w:val="26"/>
        </w:rPr>
        <w:pPrChange w:id="302" w:author="Shienne Patricia Cay" w:date="2017-02-09T11:53:00Z">
          <w:pPr>
            <w:pStyle w:val="NoSpacing"/>
            <w:ind w:firstLine="720"/>
          </w:pPr>
        </w:pPrChange>
      </w:pPr>
      <w:del w:id="303" w:author="rcc" w:date="2017-02-09T11:53:00Z">
        <w:r w:rsidRPr="007C7516">
          <w:rPr>
            <w:sz w:val="26"/>
            <w:szCs w:val="26"/>
          </w:rPr>
          <w:tab/>
        </w:r>
      </w:del>
      <w:r w:rsidRPr="007C7516">
        <w:rPr>
          <w:sz w:val="26"/>
          <w:szCs w:val="26"/>
        </w:rPr>
        <w:tab/>
      </w:r>
      <w:r w:rsidRPr="007C7516">
        <w:rPr>
          <w:sz w:val="26"/>
          <w:szCs w:val="26"/>
        </w:rPr>
        <w:tab/>
        <w:t>//If add amount is is greater than 0, add to budget or current money</w:t>
      </w:r>
    </w:p>
    <w:p w:rsidR="007C7516" w:rsidRPr="007C7516" w:rsidRDefault="007C7516" w:rsidP="007C7516">
      <w:pPr>
        <w:pStyle w:val="NoSpacing"/>
        <w:rPr>
          <w:sz w:val="26"/>
          <w:szCs w:val="26"/>
        </w:rPr>
        <w:pPrChange w:id="304" w:author="Shienne Patricia Cay" w:date="2017-02-09T11:53:00Z">
          <w:pPr>
            <w:pStyle w:val="NoSpacing"/>
            <w:ind w:firstLine="720"/>
          </w:pPr>
        </w:pPrChange>
      </w:pPr>
      <w:del w:id="305" w:author="rcc" w:date="2017-02-09T11:53:00Z">
        <w:r w:rsidRPr="007C7516">
          <w:rPr>
            <w:sz w:val="26"/>
            <w:szCs w:val="26"/>
          </w:rPr>
          <w:tab/>
        </w:r>
      </w:del>
      <w:r w:rsidRPr="007C7516">
        <w:rPr>
          <w:sz w:val="26"/>
          <w:szCs w:val="26"/>
        </w:rPr>
        <w:tab/>
      </w:r>
      <w:r w:rsidRPr="007C7516">
        <w:rPr>
          <w:sz w:val="26"/>
          <w:szCs w:val="26"/>
        </w:rPr>
        <w:tab/>
        <w:t>//If add amount is &lt;= 0, diplay invalidity</w:t>
      </w:r>
    </w:p>
    <w:p w:rsidR="007C7516" w:rsidRPr="007C7516" w:rsidRDefault="007C7516" w:rsidP="007C7516">
      <w:pPr>
        <w:pStyle w:val="NoSpacing"/>
        <w:rPr>
          <w:sz w:val="26"/>
          <w:szCs w:val="26"/>
        </w:rPr>
        <w:pPrChange w:id="306" w:author="Shienne Patricia Cay" w:date="2017-02-09T11:53:00Z">
          <w:pPr>
            <w:pStyle w:val="NoSpacing"/>
            <w:ind w:firstLine="720"/>
          </w:pPr>
        </w:pPrChange>
      </w:pPr>
      <w:del w:id="307" w:author="rcc" w:date="2017-02-09T11:53:00Z">
        <w:r w:rsidRPr="007C7516">
          <w:rPr>
            <w:sz w:val="26"/>
            <w:szCs w:val="26"/>
          </w:rPr>
          <w:tab/>
        </w:r>
        <w:r w:rsidRPr="007C7516">
          <w:rPr>
            <w:sz w:val="26"/>
            <w:szCs w:val="26"/>
          </w:rPr>
          <w:tab/>
        </w:r>
      </w:del>
      <w:r w:rsidRPr="007C7516">
        <w:rPr>
          <w:sz w:val="26"/>
          <w:szCs w:val="26"/>
        </w:rPr>
        <w:tab/>
        <w:t>//Amount inserted is added into total cash inserted record</w:t>
      </w:r>
    </w:p>
    <w:p w:rsidR="007C7516" w:rsidRPr="007C7516" w:rsidRDefault="007C7516" w:rsidP="007C7516">
      <w:pPr>
        <w:pStyle w:val="NoSpacing"/>
        <w:rPr>
          <w:del w:id="308" w:author="rcc" w:date="2017-02-09T11:53:00Z"/>
          <w:sz w:val="26"/>
          <w:szCs w:val="26"/>
        </w:rPr>
      </w:pPr>
      <w:del w:id="309" w:author="rcc" w:date="2017-02-09T11:53:00Z">
        <w:r w:rsidRPr="007C7516">
          <w:rPr>
            <w:sz w:val="26"/>
            <w:szCs w:val="26"/>
          </w:rPr>
          <w:tab/>
        </w:r>
        <w:r w:rsidRPr="007C7516">
          <w:rPr>
            <w:sz w:val="26"/>
            <w:szCs w:val="26"/>
          </w:rPr>
          <w:tab/>
          <w:delText>//Round off budget for exact value</w:delText>
        </w:r>
      </w:del>
    </w:p>
    <w:p w:rsidR="007C7516" w:rsidRPr="007C7516" w:rsidRDefault="007C7516" w:rsidP="007C7516">
      <w:pPr>
        <w:pStyle w:val="NoSpacing"/>
        <w:rPr>
          <w:del w:id="310" w:author="rcc" w:date="2017-02-09T11:53:00Z"/>
          <w:sz w:val="26"/>
          <w:szCs w:val="26"/>
        </w:rPr>
      </w:pPr>
      <w:del w:id="311" w:author="rcc" w:date="2017-02-09T11:53:00Z">
        <w:r w:rsidRPr="007C7516">
          <w:rPr>
            <w:sz w:val="26"/>
            <w:szCs w:val="26"/>
          </w:rPr>
          <w:tab/>
        </w:r>
        <w:r w:rsidRPr="007C7516">
          <w:rPr>
            <w:sz w:val="26"/>
            <w:szCs w:val="26"/>
          </w:rPr>
          <w:tab/>
        </w:r>
      </w:del>
    </w:p>
    <w:p w:rsidR="007C7516" w:rsidRPr="007C7516" w:rsidRDefault="007C7516" w:rsidP="007C7516">
      <w:pPr>
        <w:pStyle w:val="NoSpacing"/>
        <w:rPr>
          <w:del w:id="312" w:author="rcc" w:date="2017-02-09T11:53:00Z"/>
          <w:sz w:val="26"/>
          <w:szCs w:val="26"/>
        </w:rPr>
      </w:pPr>
      <w:del w:id="313" w:author="rcc" w:date="2017-02-09T11:53:00Z">
        <w:r w:rsidRPr="007C7516">
          <w:rPr>
            <w:sz w:val="26"/>
            <w:szCs w:val="26"/>
          </w:rPr>
          <w:tab/>
          <w:delText>//Display name and current money</w:delText>
        </w:r>
      </w:del>
    </w:p>
    <w:p w:rsidR="007C7516" w:rsidRPr="007C7516" w:rsidRDefault="007C7516" w:rsidP="007C7516">
      <w:pPr>
        <w:pStyle w:val="NoSpacing"/>
        <w:rPr>
          <w:sz w:val="26"/>
          <w:szCs w:val="26"/>
        </w:rPr>
        <w:pPrChange w:id="314" w:author="Shienne Patricia Cay" w:date="2017-02-09T11:53:00Z">
          <w:pPr>
            <w:pStyle w:val="NoSpacing"/>
            <w:ind w:firstLine="720"/>
          </w:pPr>
        </w:pPrChange>
      </w:pPr>
      <w:r w:rsidRPr="007C7516">
        <w:rPr>
          <w:sz w:val="26"/>
          <w:szCs w:val="26"/>
        </w:rPr>
        <w:tab/>
        <w:t>//Continue loop if added inserted cash input is less than 0</w:t>
      </w:r>
    </w:p>
    <w:p w:rsidR="007C7516" w:rsidRPr="007C7516" w:rsidRDefault="007C7516" w:rsidP="007C7516">
      <w:pPr>
        <w:pStyle w:val="NoSpacing"/>
        <w:rPr>
          <w:del w:id="315" w:author="rcc" w:date="2017-02-09T11:53:00Z"/>
          <w:sz w:val="26"/>
          <w:szCs w:val="26"/>
        </w:rPr>
      </w:pPr>
      <w:del w:id="316" w:author="rcc" w:date="2017-02-09T11:53:00Z">
        <w:r w:rsidRPr="007C7516">
          <w:rPr>
            <w:sz w:val="26"/>
            <w:szCs w:val="26"/>
          </w:rPr>
          <w:tab/>
        </w:r>
      </w:del>
    </w:p>
    <w:p w:rsidR="007C7516" w:rsidRPr="007C7516" w:rsidRDefault="007C7516" w:rsidP="007C7516">
      <w:pPr>
        <w:pStyle w:val="NoSpacing"/>
        <w:rPr>
          <w:sz w:val="26"/>
          <w:szCs w:val="26"/>
        </w:rPr>
        <w:pPrChange w:id="317" w:author="Shienne Patricia Cay" w:date="2017-02-09T11:53:00Z">
          <w:pPr>
            <w:pStyle w:val="NoSpacing"/>
            <w:ind w:firstLine="720"/>
          </w:pPr>
        </w:pPrChange>
      </w:pPr>
      <w:del w:id="318" w:author="rcc" w:date="2017-02-09T11:53:00Z">
        <w:r w:rsidRPr="007C7516">
          <w:rPr>
            <w:sz w:val="26"/>
            <w:szCs w:val="26"/>
          </w:rPr>
          <w:tab/>
        </w:r>
      </w:del>
      <w:r w:rsidRPr="007C7516">
        <w:rPr>
          <w:sz w:val="26"/>
          <w:szCs w:val="26"/>
        </w:rPr>
        <w:t>//Boolean for add game turns false</w:t>
      </w:r>
      <w:ins w:id="319" w:author="rcc" w:date="2017-02-09T11:53:00Z">
        <w:r w:rsidR="00622F67">
          <w:rPr>
            <w:sz w:val="26"/>
            <w:szCs w:val="26"/>
          </w:rPr>
          <w:t>. E</w:t>
        </w:r>
        <w:r w:rsidR="00622F67" w:rsidRPr="00622F67">
          <w:rPr>
            <w:sz w:val="26"/>
            <w:szCs w:val="26"/>
          </w:rPr>
          <w:t>xit</w:t>
        </w:r>
      </w:ins>
      <w:del w:id="320" w:author="rcc" w:date="2017-02-09T11:53:00Z">
        <w:r w:rsidRPr="007C7516">
          <w:rPr>
            <w:sz w:val="26"/>
            <w:szCs w:val="26"/>
          </w:rPr>
          <w:delText>.. exit</w:delText>
        </w:r>
      </w:del>
      <w:r w:rsidRPr="007C7516">
        <w:rPr>
          <w:sz w:val="26"/>
          <w:szCs w:val="26"/>
        </w:rPr>
        <w:t xml:space="preserve"> loop for add cash</w:t>
      </w:r>
    </w:p>
    <w:p w:rsidR="00622F67" w:rsidRDefault="00622F67" w:rsidP="00CB5F0E">
      <w:pPr>
        <w:pStyle w:val="NoSpacing"/>
        <w:ind w:firstLine="720"/>
        <w:rPr>
          <w:ins w:id="321" w:author="rcc" w:date="2017-02-09T11:53:00Z"/>
          <w:sz w:val="26"/>
          <w:szCs w:val="26"/>
        </w:rPr>
      </w:pPr>
    </w:p>
    <w:p w:rsidR="007C7516" w:rsidRPr="007C7516" w:rsidRDefault="007C7516" w:rsidP="007C7516">
      <w:pPr>
        <w:pStyle w:val="NoSpacing"/>
        <w:rPr>
          <w:del w:id="322" w:author="rcc" w:date="2017-02-09T11:53:00Z"/>
          <w:sz w:val="26"/>
          <w:szCs w:val="26"/>
        </w:rPr>
      </w:pPr>
      <w:del w:id="323" w:author="rcc" w:date="2017-02-09T11:53:00Z">
        <w:r w:rsidRPr="007C7516">
          <w:rPr>
            <w:sz w:val="26"/>
            <w:szCs w:val="26"/>
          </w:rPr>
          <w:tab/>
        </w:r>
      </w:del>
    </w:p>
    <w:p w:rsidR="007C7516" w:rsidRPr="007C7516" w:rsidRDefault="007C7516" w:rsidP="007C7516">
      <w:pPr>
        <w:pStyle w:val="NoSpacing"/>
        <w:rPr>
          <w:sz w:val="26"/>
          <w:szCs w:val="26"/>
        </w:rPr>
        <w:pPrChange w:id="324" w:author="Shienne Patricia Cay" w:date="2017-02-09T11:53:00Z">
          <w:pPr>
            <w:pStyle w:val="NoSpacing"/>
            <w:ind w:firstLine="720"/>
          </w:pPr>
        </w:pPrChange>
      </w:pPr>
      <w:del w:id="325" w:author="rcc" w:date="2017-02-09T11:53:00Z">
        <w:r w:rsidRPr="007C7516">
          <w:rPr>
            <w:sz w:val="26"/>
            <w:szCs w:val="26"/>
          </w:rPr>
          <w:tab/>
        </w:r>
      </w:del>
      <w:r w:rsidRPr="007C7516">
        <w:rPr>
          <w:sz w:val="26"/>
          <w:szCs w:val="26"/>
        </w:rPr>
        <w:t>//If choice is 'n' or 'N'</w:t>
      </w:r>
    </w:p>
    <w:p w:rsidR="007C7516" w:rsidRPr="007C7516" w:rsidRDefault="007C7516" w:rsidP="007C7516">
      <w:pPr>
        <w:pStyle w:val="NoSpacing"/>
        <w:rPr>
          <w:sz w:val="26"/>
          <w:szCs w:val="26"/>
        </w:rPr>
        <w:pPrChange w:id="326" w:author="Shienne Patricia Cay" w:date="2017-02-09T11:53:00Z">
          <w:pPr>
            <w:pStyle w:val="NoSpacing"/>
            <w:ind w:firstLine="720"/>
          </w:pPr>
        </w:pPrChange>
      </w:pPr>
      <w:r w:rsidRPr="007C7516">
        <w:rPr>
          <w:sz w:val="26"/>
          <w:szCs w:val="26"/>
        </w:rPr>
        <w:tab/>
        <w:t>//Boolean for add game turns false.. exit loop for add cash</w:t>
      </w:r>
    </w:p>
    <w:p w:rsidR="007C7516" w:rsidRPr="007C7516" w:rsidRDefault="007C7516" w:rsidP="007C7516">
      <w:pPr>
        <w:pStyle w:val="NoSpacing"/>
        <w:rPr>
          <w:sz w:val="26"/>
          <w:szCs w:val="26"/>
        </w:rPr>
        <w:pPrChange w:id="327" w:author="Shienne Patricia Cay" w:date="2017-02-09T11:53:00Z">
          <w:pPr>
            <w:pStyle w:val="NoSpacing"/>
            <w:ind w:firstLine="720"/>
          </w:pPr>
        </w:pPrChange>
      </w:pPr>
      <w:r w:rsidRPr="007C7516">
        <w:rPr>
          <w:sz w:val="26"/>
          <w:szCs w:val="26"/>
        </w:rPr>
        <w:tab/>
        <w:t>//Boolean for budget turns false, exit game play loop</w:t>
      </w:r>
    </w:p>
    <w:p w:rsidR="00622F67" w:rsidRDefault="00622F67" w:rsidP="00CB5F0E">
      <w:pPr>
        <w:pStyle w:val="NoSpacing"/>
        <w:ind w:firstLine="720"/>
        <w:rPr>
          <w:ins w:id="328" w:author="rcc" w:date="2017-02-09T11:53:00Z"/>
          <w:sz w:val="26"/>
          <w:szCs w:val="26"/>
        </w:rPr>
      </w:pPr>
    </w:p>
    <w:p w:rsidR="007C7516" w:rsidRPr="007C7516" w:rsidRDefault="007C7516" w:rsidP="007C7516">
      <w:pPr>
        <w:pStyle w:val="NoSpacing"/>
        <w:rPr>
          <w:sz w:val="26"/>
          <w:szCs w:val="26"/>
        </w:rPr>
        <w:pPrChange w:id="329" w:author="Shienne Patricia Cay" w:date="2017-02-09T11:53:00Z">
          <w:pPr>
            <w:pStyle w:val="NoSpacing"/>
            <w:ind w:firstLine="720"/>
          </w:pPr>
        </w:pPrChange>
      </w:pPr>
      <w:del w:id="330" w:author="rcc" w:date="2017-02-09T11:53:00Z">
        <w:r w:rsidRPr="007C7516">
          <w:rPr>
            <w:sz w:val="26"/>
            <w:szCs w:val="26"/>
          </w:rPr>
          <w:tab/>
        </w:r>
        <w:r w:rsidRPr="007C7516">
          <w:rPr>
            <w:sz w:val="26"/>
            <w:szCs w:val="26"/>
          </w:rPr>
          <w:tab/>
        </w:r>
      </w:del>
      <w:r w:rsidRPr="007C7516">
        <w:rPr>
          <w:sz w:val="26"/>
          <w:szCs w:val="26"/>
        </w:rPr>
        <w:t>//If user input is not 'Y' or 'N', display invalidity</w:t>
      </w:r>
    </w:p>
    <w:p w:rsidR="007C7516" w:rsidRPr="007C7516" w:rsidRDefault="007C7516" w:rsidP="007C7516">
      <w:pPr>
        <w:pStyle w:val="NoSpacing"/>
        <w:rPr>
          <w:sz w:val="26"/>
          <w:szCs w:val="26"/>
        </w:rPr>
      </w:pPr>
      <w:del w:id="331" w:author="rcc" w:date="2017-02-09T11:53:00Z">
        <w:r w:rsidRPr="007C7516">
          <w:rPr>
            <w:sz w:val="26"/>
            <w:szCs w:val="26"/>
          </w:rPr>
          <w:tab/>
        </w:r>
        <w:r w:rsidRPr="007C7516">
          <w:rPr>
            <w:sz w:val="26"/>
            <w:szCs w:val="26"/>
          </w:rPr>
          <w:tab/>
        </w:r>
      </w:del>
      <w:r w:rsidRPr="007C7516">
        <w:rPr>
          <w:sz w:val="26"/>
          <w:szCs w:val="26"/>
        </w:rPr>
        <w:tab/>
        <w:t>//Continue loop if bool z for add cash remains true</w:t>
      </w:r>
    </w:p>
    <w:p w:rsidR="00CB5F0E" w:rsidRDefault="00CB5F0E" w:rsidP="00CB5F0E">
      <w:pPr>
        <w:pStyle w:val="NoSpacing"/>
        <w:ind w:firstLine="720"/>
        <w:rPr>
          <w:ins w:id="332" w:author="rcc" w:date="2017-02-09T11:53:00Z"/>
          <w:sz w:val="26"/>
          <w:szCs w:val="26"/>
        </w:rPr>
      </w:pPr>
    </w:p>
    <w:p w:rsidR="007C7516" w:rsidRPr="007C7516" w:rsidRDefault="007C7516" w:rsidP="007C7516">
      <w:pPr>
        <w:pStyle w:val="NoSpacing"/>
        <w:rPr>
          <w:del w:id="333" w:author="rcc" w:date="2017-02-09T11:53:00Z"/>
          <w:sz w:val="26"/>
          <w:szCs w:val="26"/>
        </w:rPr>
      </w:pPr>
      <w:del w:id="334" w:author="rcc" w:date="2017-02-09T11:53:00Z">
        <w:r w:rsidRPr="007C7516">
          <w:rPr>
            <w:sz w:val="26"/>
            <w:szCs w:val="26"/>
          </w:rPr>
          <w:tab/>
        </w:r>
        <w:r w:rsidRPr="007C7516">
          <w:rPr>
            <w:sz w:val="26"/>
            <w:szCs w:val="26"/>
          </w:rPr>
          <w:tab/>
        </w:r>
        <w:r w:rsidRPr="007C7516">
          <w:rPr>
            <w:sz w:val="26"/>
            <w:szCs w:val="26"/>
          </w:rPr>
          <w:tab/>
        </w:r>
      </w:del>
    </w:p>
    <w:p w:rsidR="007C7516" w:rsidRPr="007C7516" w:rsidRDefault="007C7516" w:rsidP="007C7516">
      <w:pPr>
        <w:pStyle w:val="NoSpacing"/>
        <w:rPr>
          <w:sz w:val="26"/>
          <w:szCs w:val="26"/>
        </w:rPr>
        <w:pPrChange w:id="335" w:author="Shienne Patricia Cay" w:date="2017-02-09T11:53:00Z">
          <w:pPr>
            <w:pStyle w:val="NoSpacing"/>
            <w:ind w:firstLine="720"/>
          </w:pPr>
        </w:pPrChange>
      </w:pPr>
      <w:del w:id="336" w:author="rcc" w:date="2017-02-09T11:53:00Z">
        <w:r w:rsidRPr="007C7516">
          <w:rPr>
            <w:sz w:val="26"/>
            <w:szCs w:val="26"/>
          </w:rPr>
          <w:tab/>
        </w:r>
      </w:del>
      <w:r w:rsidRPr="007C7516">
        <w:rPr>
          <w:sz w:val="26"/>
          <w:szCs w:val="26"/>
        </w:rPr>
        <w:t>//If no conditions are met exit game play loop</w:t>
      </w:r>
    </w:p>
    <w:p w:rsidR="00622F67" w:rsidRDefault="00622F67" w:rsidP="00CB5F0E">
      <w:pPr>
        <w:pStyle w:val="NoSpacing"/>
        <w:ind w:firstLine="720"/>
        <w:rPr>
          <w:ins w:id="337" w:author="rcc" w:date="2017-02-09T11:53:00Z"/>
          <w:sz w:val="26"/>
          <w:szCs w:val="26"/>
        </w:rPr>
      </w:pPr>
    </w:p>
    <w:p w:rsidR="007C7516" w:rsidRPr="007C7516" w:rsidRDefault="007C7516" w:rsidP="007C7516">
      <w:pPr>
        <w:pStyle w:val="NoSpacing"/>
        <w:rPr>
          <w:sz w:val="26"/>
          <w:szCs w:val="26"/>
        </w:rPr>
        <w:pPrChange w:id="338" w:author="Shienne Patricia Cay" w:date="2017-02-09T11:53:00Z">
          <w:pPr>
            <w:pStyle w:val="NoSpacing"/>
            <w:ind w:firstLine="720"/>
          </w:pPr>
        </w:pPrChange>
      </w:pPr>
      <w:del w:id="339" w:author="rcc" w:date="2017-02-09T11:53:00Z">
        <w:r w:rsidRPr="007C7516">
          <w:rPr>
            <w:sz w:val="26"/>
            <w:szCs w:val="26"/>
          </w:rPr>
          <w:tab/>
        </w:r>
      </w:del>
      <w:r w:rsidRPr="007C7516">
        <w:rPr>
          <w:sz w:val="26"/>
          <w:szCs w:val="26"/>
        </w:rPr>
        <w:t>//Continue loop if bool x for budget remains true or budget is greater than 0, continue loop</w:t>
      </w:r>
    </w:p>
    <w:p w:rsidR="007C7516" w:rsidRPr="007C7516" w:rsidRDefault="007C7516" w:rsidP="007C7516">
      <w:pPr>
        <w:pStyle w:val="NoSpacing"/>
        <w:rPr>
          <w:sz w:val="26"/>
          <w:szCs w:val="26"/>
        </w:rPr>
        <w:pPrChange w:id="340" w:author="Shienne Patricia Cay" w:date="2017-02-09T11:53:00Z">
          <w:pPr>
            <w:pStyle w:val="NoSpacing"/>
            <w:ind w:firstLine="720"/>
          </w:pPr>
        </w:pPrChange>
      </w:pPr>
      <w:del w:id="341" w:author="rcc" w:date="2017-02-09T11:53:00Z">
        <w:r w:rsidRPr="007C7516">
          <w:rPr>
            <w:sz w:val="26"/>
            <w:szCs w:val="26"/>
          </w:rPr>
          <w:tab/>
        </w:r>
      </w:del>
      <w:r w:rsidRPr="007C7516">
        <w:rPr>
          <w:sz w:val="26"/>
          <w:szCs w:val="26"/>
        </w:rPr>
        <w:t>//Exit game play</w:t>
      </w:r>
    </w:p>
    <w:p w:rsidR="00622F67" w:rsidRDefault="00622F67" w:rsidP="00CB5F0E">
      <w:pPr>
        <w:pStyle w:val="NoSpacing"/>
        <w:ind w:firstLine="720"/>
        <w:rPr>
          <w:ins w:id="342" w:author="rcc" w:date="2017-02-09T11:53:00Z"/>
          <w:sz w:val="26"/>
          <w:szCs w:val="26"/>
        </w:rPr>
      </w:pPr>
    </w:p>
    <w:p w:rsidR="00622F67" w:rsidRDefault="00622F67" w:rsidP="00CB5F0E">
      <w:pPr>
        <w:pStyle w:val="NoSpacing"/>
        <w:ind w:firstLine="720"/>
        <w:rPr>
          <w:ins w:id="343" w:author="rcc" w:date="2017-02-09T11:53:00Z"/>
          <w:sz w:val="26"/>
          <w:szCs w:val="26"/>
        </w:rPr>
      </w:pPr>
      <w:ins w:id="344" w:author="rcc" w:date="2017-02-09T11:53:00Z">
        <w:r w:rsidRPr="00622F67">
          <w:rPr>
            <w:sz w:val="26"/>
            <w:szCs w:val="26"/>
          </w:rPr>
          <w:t>//If user chose Mini game, welcome user and explain rules</w:t>
        </w:r>
      </w:ins>
    </w:p>
    <w:p w:rsidR="00622F67" w:rsidRDefault="00622F67" w:rsidP="00CB5F0E">
      <w:pPr>
        <w:pStyle w:val="NoSpacing"/>
        <w:ind w:firstLine="720"/>
        <w:rPr>
          <w:ins w:id="345" w:author="rcc" w:date="2017-02-09T11:53:00Z"/>
          <w:sz w:val="26"/>
          <w:szCs w:val="26"/>
        </w:rPr>
      </w:pPr>
      <w:ins w:id="346" w:author="rcc" w:date="2017-02-09T11:53:00Z">
        <w:r>
          <w:rPr>
            <w:sz w:val="26"/>
            <w:szCs w:val="26"/>
          </w:rPr>
          <w:tab/>
        </w:r>
        <w:r w:rsidRPr="00622F67">
          <w:rPr>
            <w:sz w:val="26"/>
            <w:szCs w:val="26"/>
          </w:rPr>
          <w:t>//Prompt user to play or cancel/exit mini game</w:t>
        </w:r>
      </w:ins>
    </w:p>
    <w:p w:rsidR="00622F67" w:rsidRDefault="00622F67" w:rsidP="00CB5F0E">
      <w:pPr>
        <w:pStyle w:val="NoSpacing"/>
        <w:ind w:firstLine="720"/>
        <w:rPr>
          <w:ins w:id="347" w:author="rcc" w:date="2017-02-09T11:53:00Z"/>
          <w:sz w:val="26"/>
          <w:szCs w:val="26"/>
        </w:rPr>
      </w:pPr>
      <w:ins w:id="348" w:author="rcc" w:date="2017-02-09T11:53:00Z">
        <w:r>
          <w:rPr>
            <w:sz w:val="26"/>
            <w:szCs w:val="26"/>
          </w:rPr>
          <w:tab/>
        </w:r>
        <w:r w:rsidRPr="00622F67">
          <w:rPr>
            <w:sz w:val="26"/>
            <w:szCs w:val="26"/>
          </w:rPr>
          <w:t>//Start to fill array</w:t>
        </w:r>
      </w:ins>
    </w:p>
    <w:p w:rsidR="00622F67" w:rsidRDefault="00622F67" w:rsidP="00CB5F0E">
      <w:pPr>
        <w:pStyle w:val="NoSpacing"/>
        <w:ind w:firstLine="720"/>
        <w:rPr>
          <w:ins w:id="349" w:author="rcc" w:date="2017-02-09T11:53:00Z"/>
          <w:sz w:val="26"/>
          <w:szCs w:val="26"/>
        </w:rPr>
      </w:pPr>
      <w:ins w:id="350" w:author="rcc" w:date="2017-02-09T11:53:00Z">
        <w:r>
          <w:rPr>
            <w:sz w:val="26"/>
            <w:szCs w:val="26"/>
          </w:rPr>
          <w:tab/>
        </w:r>
        <w:r w:rsidRPr="00622F67">
          <w:rPr>
            <w:sz w:val="26"/>
            <w:szCs w:val="26"/>
          </w:rPr>
          <w:t>//Prompt user to input number</w:t>
        </w:r>
      </w:ins>
    </w:p>
    <w:p w:rsidR="00622F67" w:rsidRDefault="00622F67" w:rsidP="00CB5F0E">
      <w:pPr>
        <w:pStyle w:val="NoSpacing"/>
        <w:ind w:firstLine="720"/>
        <w:rPr>
          <w:ins w:id="351" w:author="rcc" w:date="2017-02-09T11:53:00Z"/>
          <w:sz w:val="26"/>
          <w:szCs w:val="26"/>
        </w:rPr>
      </w:pPr>
      <w:ins w:id="352" w:author="rcc" w:date="2017-02-09T11:53:00Z">
        <w:r>
          <w:rPr>
            <w:sz w:val="26"/>
            <w:szCs w:val="26"/>
          </w:rPr>
          <w:tab/>
        </w:r>
        <w:r>
          <w:rPr>
            <w:sz w:val="26"/>
            <w:szCs w:val="26"/>
          </w:rPr>
          <w:tab/>
        </w:r>
        <w:r w:rsidRPr="00622F67">
          <w:rPr>
            <w:sz w:val="26"/>
            <w:szCs w:val="26"/>
          </w:rPr>
          <w:t>//User input validation of float datatype</w:t>
        </w:r>
        <w:r>
          <w:rPr>
            <w:sz w:val="26"/>
            <w:szCs w:val="26"/>
          </w:rPr>
          <w:t xml:space="preserve"> </w:t>
        </w:r>
        <w:r w:rsidRPr="00622F67">
          <w:rPr>
            <w:sz w:val="26"/>
            <w:szCs w:val="26"/>
          </w:rPr>
          <w:t>for number</w:t>
        </w:r>
      </w:ins>
    </w:p>
    <w:p w:rsidR="00622F67" w:rsidRDefault="00622F67" w:rsidP="00CB5F0E">
      <w:pPr>
        <w:pStyle w:val="NoSpacing"/>
        <w:ind w:firstLine="720"/>
        <w:rPr>
          <w:ins w:id="353" w:author="rcc" w:date="2017-02-09T11:53:00Z"/>
          <w:sz w:val="26"/>
          <w:szCs w:val="26"/>
        </w:rPr>
      </w:pPr>
      <w:ins w:id="354" w:author="rcc" w:date="2017-02-09T11:53:00Z">
        <w:r>
          <w:rPr>
            <w:sz w:val="26"/>
            <w:szCs w:val="26"/>
          </w:rPr>
          <w:tab/>
        </w:r>
        <w:r w:rsidRPr="00622F67">
          <w:rPr>
            <w:sz w:val="26"/>
            <w:szCs w:val="26"/>
          </w:rPr>
          <w:t>//Sort the filled array</w:t>
        </w:r>
      </w:ins>
    </w:p>
    <w:p w:rsidR="00622F67" w:rsidRDefault="00622F67" w:rsidP="00CB5F0E">
      <w:pPr>
        <w:pStyle w:val="NoSpacing"/>
        <w:ind w:firstLine="720"/>
        <w:rPr>
          <w:ins w:id="355" w:author="rcc" w:date="2017-02-09T11:53:00Z"/>
          <w:sz w:val="26"/>
          <w:szCs w:val="26"/>
        </w:rPr>
      </w:pPr>
      <w:ins w:id="356" w:author="rcc" w:date="2017-02-09T11:53:00Z">
        <w:r>
          <w:rPr>
            <w:sz w:val="26"/>
            <w:szCs w:val="26"/>
          </w:rPr>
          <w:tab/>
        </w:r>
        <w:r w:rsidRPr="00622F67">
          <w:rPr>
            <w:sz w:val="26"/>
            <w:szCs w:val="26"/>
          </w:rPr>
          <w:t>//Find out how many times user input's number appeared</w:t>
        </w:r>
      </w:ins>
    </w:p>
    <w:p w:rsidR="00622F67" w:rsidRDefault="00622F67" w:rsidP="00CB5F0E">
      <w:pPr>
        <w:pStyle w:val="NoSpacing"/>
        <w:ind w:firstLine="720"/>
        <w:rPr>
          <w:ins w:id="357" w:author="rcc" w:date="2017-02-09T11:53:00Z"/>
          <w:sz w:val="26"/>
          <w:szCs w:val="26"/>
        </w:rPr>
      </w:pPr>
      <w:ins w:id="358" w:author="rcc" w:date="2017-02-09T11:53:00Z">
        <w:r>
          <w:rPr>
            <w:sz w:val="26"/>
            <w:szCs w:val="26"/>
          </w:rPr>
          <w:tab/>
        </w:r>
        <w:r w:rsidRPr="00622F67">
          <w:rPr>
            <w:sz w:val="26"/>
            <w:szCs w:val="26"/>
          </w:rPr>
          <w:t>//Print sorted array</w:t>
        </w:r>
      </w:ins>
    </w:p>
    <w:p w:rsidR="007C7516" w:rsidRPr="007C7516" w:rsidRDefault="00622F67" w:rsidP="007C7516">
      <w:pPr>
        <w:pStyle w:val="NoSpacing"/>
        <w:rPr>
          <w:del w:id="359" w:author="rcc" w:date="2017-02-09T11:53:00Z"/>
          <w:sz w:val="26"/>
          <w:szCs w:val="26"/>
        </w:rPr>
      </w:pPr>
      <w:ins w:id="360" w:author="rcc" w:date="2017-02-09T11:53:00Z">
        <w:r w:rsidRPr="00622F67">
          <w:rPr>
            <w:sz w:val="26"/>
            <w:szCs w:val="26"/>
          </w:rPr>
          <w:t xml:space="preserve">//Display </w:t>
        </w:r>
      </w:ins>
      <w:del w:id="361" w:author="rcc" w:date="2017-02-09T11:53:00Z">
        <w:r w:rsidR="007C7516" w:rsidRPr="007C7516">
          <w:rPr>
            <w:sz w:val="26"/>
            <w:szCs w:val="26"/>
          </w:rPr>
          <w:tab/>
        </w:r>
      </w:del>
    </w:p>
    <w:p w:rsidR="007C7516" w:rsidRPr="007C7516" w:rsidRDefault="007C7516" w:rsidP="00622F67">
      <w:pPr>
        <w:pStyle w:val="NoSpacing"/>
        <w:ind w:left="720" w:firstLine="720"/>
        <w:rPr>
          <w:moveTo w:id="362" w:author="rcc" w:date="2017-02-09T11:53:00Z"/>
          <w:sz w:val="26"/>
          <w:szCs w:val="26"/>
        </w:rPr>
        <w:pPrChange w:id="363" w:author="rcc" w:date="2017-02-09T11:53:00Z">
          <w:pPr>
            <w:pStyle w:val="NoSpacing"/>
          </w:pPr>
        </w:pPrChange>
      </w:pPr>
      <w:del w:id="364" w:author="rcc" w:date="2017-02-09T11:53:00Z">
        <w:r w:rsidRPr="007C7516">
          <w:rPr>
            <w:sz w:val="26"/>
            <w:szCs w:val="26"/>
          </w:rPr>
          <w:tab/>
        </w:r>
      </w:del>
      <w:moveToRangeStart w:id="365" w:author="rcc" w:date="2017-02-09T11:53:00Z" w:name="move474404544"/>
      <w:moveTo w:id="366" w:author="rcc" w:date="2017-02-09T11:53:00Z">
        <w:r w:rsidRPr="007C7516">
          <w:rPr>
            <w:sz w:val="26"/>
            <w:szCs w:val="26"/>
          </w:rPr>
          <w:t>result</w:t>
        </w:r>
      </w:moveTo>
    </w:p>
    <w:p w:rsidR="00622F67" w:rsidRDefault="007C7516" w:rsidP="00622F67">
      <w:pPr>
        <w:pStyle w:val="NoSpacing"/>
        <w:ind w:left="720" w:firstLine="720"/>
        <w:rPr>
          <w:ins w:id="367" w:author="rcc" w:date="2017-02-09T11:53:00Z"/>
          <w:sz w:val="26"/>
          <w:szCs w:val="26"/>
        </w:rPr>
      </w:pPr>
      <w:moveTo w:id="368" w:author="rcc" w:date="2017-02-09T11:53:00Z">
        <w:r w:rsidRPr="007C7516">
          <w:rPr>
            <w:sz w:val="26"/>
            <w:szCs w:val="26"/>
          </w:rPr>
          <w:tab/>
        </w:r>
      </w:moveTo>
      <w:moveToRangeEnd w:id="365"/>
      <w:ins w:id="369" w:author="rcc" w:date="2017-02-09T11:53:00Z">
        <w:r w:rsidR="00622F67" w:rsidRPr="00622F67">
          <w:rPr>
            <w:sz w:val="26"/>
            <w:szCs w:val="26"/>
          </w:rPr>
          <w:t>//If user input occurred 3 times or more, add $5 to money</w:t>
        </w:r>
      </w:ins>
    </w:p>
    <w:p w:rsidR="00622F67" w:rsidRDefault="00622F67" w:rsidP="00622F67">
      <w:pPr>
        <w:pStyle w:val="NoSpacing"/>
        <w:ind w:left="720" w:firstLine="720"/>
        <w:rPr>
          <w:ins w:id="370" w:author="rcc" w:date="2017-02-09T11:53:00Z"/>
          <w:sz w:val="26"/>
          <w:szCs w:val="26"/>
        </w:rPr>
      </w:pPr>
      <w:ins w:id="371" w:author="rcc" w:date="2017-02-09T11:53:00Z">
        <w:r>
          <w:rPr>
            <w:sz w:val="26"/>
            <w:szCs w:val="26"/>
          </w:rPr>
          <w:tab/>
        </w:r>
        <w:r>
          <w:rPr>
            <w:sz w:val="26"/>
            <w:szCs w:val="26"/>
          </w:rPr>
          <w:tab/>
        </w:r>
        <w:r w:rsidRPr="00622F67">
          <w:rPr>
            <w:sz w:val="26"/>
            <w:szCs w:val="26"/>
          </w:rPr>
          <w:t>//Add cash won from mini-game to total cash bonus</w:t>
        </w:r>
      </w:ins>
    </w:p>
    <w:p w:rsidR="00622F67" w:rsidRDefault="00622F67" w:rsidP="00622F67">
      <w:pPr>
        <w:pStyle w:val="NoSpacing"/>
        <w:ind w:left="1440" w:firstLine="720"/>
        <w:rPr>
          <w:ins w:id="372" w:author="rcc" w:date="2017-02-09T11:53:00Z"/>
          <w:sz w:val="26"/>
          <w:szCs w:val="26"/>
        </w:rPr>
      </w:pPr>
      <w:ins w:id="373" w:author="rcc" w:date="2017-02-09T11:53:00Z">
        <w:r w:rsidRPr="00622F67">
          <w:rPr>
            <w:sz w:val="26"/>
            <w:szCs w:val="26"/>
          </w:rPr>
          <w:t>//If user didn't win, money remains 0</w:t>
        </w:r>
      </w:ins>
    </w:p>
    <w:p w:rsidR="00622F67" w:rsidRDefault="00622F67" w:rsidP="00622F67">
      <w:pPr>
        <w:pStyle w:val="NoSpacing"/>
        <w:ind w:left="1440" w:firstLine="720"/>
        <w:rPr>
          <w:ins w:id="374" w:author="rcc" w:date="2017-02-09T11:53:00Z"/>
          <w:sz w:val="26"/>
          <w:szCs w:val="26"/>
        </w:rPr>
      </w:pPr>
      <w:ins w:id="375" w:author="rcc" w:date="2017-02-09T11:53:00Z">
        <w:r>
          <w:rPr>
            <w:sz w:val="26"/>
            <w:szCs w:val="26"/>
          </w:rPr>
          <w:t>//R</w:t>
        </w:r>
        <w:r w:rsidRPr="00622F67">
          <w:rPr>
            <w:sz w:val="26"/>
            <w:szCs w:val="26"/>
          </w:rPr>
          <w:t>eset found count</w:t>
        </w:r>
      </w:ins>
    </w:p>
    <w:p w:rsidR="00622F67" w:rsidRDefault="00622F67" w:rsidP="00622F67">
      <w:pPr>
        <w:pStyle w:val="NoSpacing"/>
        <w:rPr>
          <w:ins w:id="376" w:author="rcc" w:date="2017-02-09T11:53:00Z"/>
          <w:sz w:val="26"/>
          <w:szCs w:val="26"/>
        </w:rPr>
      </w:pPr>
      <w:ins w:id="377" w:author="rcc" w:date="2017-02-09T11:53:00Z">
        <w:r>
          <w:rPr>
            <w:sz w:val="26"/>
            <w:szCs w:val="26"/>
          </w:rPr>
          <w:tab/>
        </w:r>
        <w:r>
          <w:rPr>
            <w:sz w:val="26"/>
            <w:szCs w:val="26"/>
          </w:rPr>
          <w:tab/>
        </w:r>
        <w:r w:rsidRPr="00622F67">
          <w:rPr>
            <w:sz w:val="26"/>
            <w:szCs w:val="26"/>
          </w:rPr>
          <w:t>//If user chooses to cancel game, exit mini-game and back to main menu</w:t>
        </w:r>
      </w:ins>
    </w:p>
    <w:p w:rsidR="00622F67" w:rsidRDefault="00622F67" w:rsidP="00622F67">
      <w:pPr>
        <w:pStyle w:val="NoSpacing"/>
        <w:ind w:left="720" w:firstLine="720"/>
        <w:rPr>
          <w:ins w:id="378" w:author="rcc" w:date="2017-02-09T11:53:00Z"/>
          <w:sz w:val="26"/>
          <w:szCs w:val="26"/>
        </w:rPr>
      </w:pPr>
      <w:ins w:id="379" w:author="rcc" w:date="2017-02-09T11:53:00Z">
        <w:r w:rsidRPr="00622F67">
          <w:rPr>
            <w:sz w:val="26"/>
            <w:szCs w:val="26"/>
          </w:rPr>
          <w:t>//Else, warn user to input right character. Goes back to main menu</w:t>
        </w:r>
      </w:ins>
    </w:p>
    <w:p w:rsidR="00622F67" w:rsidRDefault="00622F67" w:rsidP="00CB5F0E">
      <w:pPr>
        <w:pStyle w:val="NoSpacing"/>
        <w:ind w:firstLine="720"/>
        <w:rPr>
          <w:ins w:id="380" w:author="rcc" w:date="2017-02-09T11:53:00Z"/>
          <w:sz w:val="26"/>
          <w:szCs w:val="26"/>
        </w:rPr>
      </w:pPr>
      <w:ins w:id="381" w:author="rcc" w:date="2017-02-09T11:53:00Z">
        <w:r w:rsidRPr="00622F67">
          <w:rPr>
            <w:sz w:val="26"/>
            <w:szCs w:val="26"/>
          </w:rPr>
          <w:t>//Continue mini-game as long as user chooses to play</w:t>
        </w:r>
      </w:ins>
    </w:p>
    <w:p w:rsidR="00622F67" w:rsidRDefault="00622F67" w:rsidP="00CB5F0E">
      <w:pPr>
        <w:pStyle w:val="NoSpacing"/>
        <w:ind w:firstLine="720"/>
        <w:rPr>
          <w:ins w:id="382" w:author="rcc" w:date="2017-02-09T11:53:00Z"/>
          <w:sz w:val="26"/>
          <w:szCs w:val="26"/>
        </w:rPr>
      </w:pPr>
      <w:ins w:id="383" w:author="rcc" w:date="2017-02-09T11:53:00Z">
        <w:r w:rsidRPr="00622F67">
          <w:rPr>
            <w:sz w:val="26"/>
            <w:szCs w:val="26"/>
          </w:rPr>
          <w:t>//Exit mini-game back to main menu</w:t>
        </w:r>
      </w:ins>
    </w:p>
    <w:p w:rsidR="00622F67" w:rsidRDefault="00622F67" w:rsidP="00CB5F0E">
      <w:pPr>
        <w:pStyle w:val="NoSpacing"/>
        <w:ind w:firstLine="720"/>
        <w:rPr>
          <w:ins w:id="384" w:author="rcc" w:date="2017-02-09T11:53:00Z"/>
          <w:sz w:val="26"/>
          <w:szCs w:val="26"/>
        </w:rPr>
      </w:pPr>
    </w:p>
    <w:p w:rsidR="007C7516" w:rsidRPr="007C7516" w:rsidRDefault="007C7516" w:rsidP="007C7516">
      <w:pPr>
        <w:pStyle w:val="NoSpacing"/>
        <w:rPr>
          <w:sz w:val="26"/>
          <w:szCs w:val="26"/>
        </w:rPr>
        <w:pPrChange w:id="385" w:author="Shienne Patricia Cay" w:date="2017-02-09T11:53:00Z">
          <w:pPr>
            <w:pStyle w:val="NoSpacing"/>
            <w:ind w:firstLine="720"/>
          </w:pPr>
        </w:pPrChange>
      </w:pPr>
      <w:r w:rsidRPr="007C7516">
        <w:rPr>
          <w:sz w:val="26"/>
          <w:szCs w:val="26"/>
        </w:rPr>
        <w:t>//If begin is 'n' or 'N', exit game prompt</w:t>
      </w:r>
      <w:del w:id="386" w:author="rcc" w:date="2017-02-09T11:53:00Z">
        <w:r w:rsidRPr="007C7516">
          <w:rPr>
            <w:sz w:val="26"/>
            <w:szCs w:val="26"/>
          </w:rPr>
          <w:delText xml:space="preserve"> </w:delText>
        </w:r>
      </w:del>
    </w:p>
    <w:p w:rsidR="00622F67" w:rsidRDefault="00622F67" w:rsidP="00CB5F0E">
      <w:pPr>
        <w:pStyle w:val="NoSpacing"/>
        <w:ind w:firstLine="720"/>
        <w:rPr>
          <w:ins w:id="387" w:author="rcc" w:date="2017-02-09T11:53:00Z"/>
          <w:sz w:val="26"/>
          <w:szCs w:val="26"/>
        </w:rPr>
      </w:pPr>
      <w:ins w:id="388" w:author="rcc" w:date="2017-02-09T11:53:00Z">
        <w:r>
          <w:rPr>
            <w:sz w:val="26"/>
            <w:szCs w:val="26"/>
          </w:rPr>
          <w:tab/>
        </w:r>
        <w:r w:rsidRPr="00622F67">
          <w:rPr>
            <w:sz w:val="26"/>
            <w:szCs w:val="26"/>
          </w:rPr>
          <w:t>//Set money to 0 if player did not choose to play even if player won in mini game</w:t>
        </w:r>
      </w:ins>
    </w:p>
    <w:p w:rsidR="007C7516" w:rsidRPr="007C7516" w:rsidRDefault="007C7516" w:rsidP="007C7516">
      <w:pPr>
        <w:pStyle w:val="NoSpacing"/>
        <w:rPr>
          <w:sz w:val="26"/>
          <w:szCs w:val="26"/>
        </w:rPr>
        <w:pPrChange w:id="389" w:author="Shienne Patricia Cay" w:date="2017-02-09T11:53:00Z">
          <w:pPr>
            <w:pStyle w:val="NoSpacing"/>
            <w:ind w:firstLine="720"/>
          </w:pPr>
        </w:pPrChange>
      </w:pPr>
      <w:r w:rsidRPr="007C7516">
        <w:rPr>
          <w:sz w:val="26"/>
          <w:szCs w:val="26"/>
        </w:rPr>
        <w:tab/>
        <w:t>//Game play exit</w:t>
      </w:r>
      <w:ins w:id="390" w:author="rcc" w:date="2017-02-09T11:53:00Z">
        <w:r w:rsidR="00622F67" w:rsidRPr="00622F67">
          <w:rPr>
            <w:sz w:val="26"/>
            <w:szCs w:val="26"/>
          </w:rPr>
          <w:t>, back to main menu</w:t>
        </w:r>
      </w:ins>
    </w:p>
    <w:p w:rsidR="00622F67" w:rsidRDefault="00622F67" w:rsidP="00CB5F0E">
      <w:pPr>
        <w:pStyle w:val="NoSpacing"/>
        <w:ind w:firstLine="720"/>
        <w:rPr>
          <w:ins w:id="391" w:author="rcc" w:date="2017-02-09T11:53:00Z"/>
          <w:sz w:val="26"/>
          <w:szCs w:val="26"/>
        </w:rPr>
      </w:pPr>
    </w:p>
    <w:p w:rsidR="00622F67" w:rsidRDefault="00622F67" w:rsidP="00CB5F0E">
      <w:pPr>
        <w:pStyle w:val="NoSpacing"/>
        <w:ind w:firstLine="720"/>
        <w:rPr>
          <w:ins w:id="392" w:author="rcc" w:date="2017-02-09T11:53:00Z"/>
          <w:sz w:val="26"/>
          <w:szCs w:val="26"/>
        </w:rPr>
      </w:pPr>
    </w:p>
    <w:p w:rsidR="00622F67" w:rsidRDefault="00622F67" w:rsidP="00CB5F0E">
      <w:pPr>
        <w:pStyle w:val="NoSpacing"/>
        <w:ind w:firstLine="720"/>
        <w:rPr>
          <w:ins w:id="393" w:author="rcc" w:date="2017-02-09T11:53:00Z"/>
          <w:sz w:val="26"/>
          <w:szCs w:val="26"/>
        </w:rPr>
      </w:pPr>
      <w:ins w:id="394" w:author="rcc" w:date="2017-02-09T11:53:00Z">
        <w:r w:rsidRPr="00622F67">
          <w:rPr>
            <w:sz w:val="26"/>
            <w:szCs w:val="26"/>
          </w:rPr>
          <w:t>//If user enters staff login access</w:t>
        </w:r>
      </w:ins>
    </w:p>
    <w:p w:rsidR="00622F67" w:rsidRDefault="00622F67" w:rsidP="00CB5F0E">
      <w:pPr>
        <w:pStyle w:val="NoSpacing"/>
        <w:ind w:firstLine="720"/>
        <w:rPr>
          <w:ins w:id="395" w:author="rcc" w:date="2017-02-09T11:53:00Z"/>
          <w:sz w:val="26"/>
          <w:szCs w:val="26"/>
        </w:rPr>
      </w:pPr>
      <w:ins w:id="396" w:author="rcc" w:date="2017-02-09T11:53:00Z">
        <w:r>
          <w:rPr>
            <w:sz w:val="26"/>
            <w:szCs w:val="26"/>
          </w:rPr>
          <w:tab/>
        </w:r>
        <w:r w:rsidRPr="00622F67">
          <w:rPr>
            <w:sz w:val="26"/>
            <w:szCs w:val="26"/>
          </w:rPr>
          <w:t>//Prompt user for username and password to log in</w:t>
        </w:r>
        <w:r>
          <w:rPr>
            <w:sz w:val="26"/>
            <w:szCs w:val="26"/>
          </w:rPr>
          <w:t xml:space="preserve"> </w:t>
        </w:r>
        <w:r w:rsidRPr="00622F67">
          <w:rPr>
            <w:sz w:val="26"/>
            <w:szCs w:val="26"/>
          </w:rPr>
          <w:t>and access player's important records</w:t>
        </w:r>
      </w:ins>
    </w:p>
    <w:p w:rsidR="00622F67" w:rsidRDefault="00622F67" w:rsidP="00CB5F0E">
      <w:pPr>
        <w:pStyle w:val="NoSpacing"/>
        <w:ind w:firstLine="720"/>
        <w:rPr>
          <w:ins w:id="397" w:author="rcc" w:date="2017-02-09T11:53:00Z"/>
          <w:sz w:val="26"/>
          <w:szCs w:val="26"/>
        </w:rPr>
      </w:pPr>
      <w:ins w:id="398" w:author="rcc" w:date="2017-02-09T11:53:00Z">
        <w:r>
          <w:rPr>
            <w:sz w:val="26"/>
            <w:szCs w:val="26"/>
          </w:rPr>
          <w:tab/>
        </w:r>
        <w:r>
          <w:rPr>
            <w:sz w:val="26"/>
            <w:szCs w:val="26"/>
          </w:rPr>
          <w:tab/>
        </w:r>
        <w:r w:rsidRPr="00622F67">
          <w:rPr>
            <w:sz w:val="26"/>
            <w:szCs w:val="26"/>
          </w:rPr>
          <w:t>//If logged in, display game player's information</w:t>
        </w:r>
      </w:ins>
    </w:p>
    <w:p w:rsidR="00622F67" w:rsidRDefault="00622F67" w:rsidP="00CB5F0E">
      <w:pPr>
        <w:pStyle w:val="NoSpacing"/>
        <w:ind w:firstLine="720"/>
        <w:rPr>
          <w:ins w:id="399" w:author="rcc" w:date="2017-02-09T11:53:00Z"/>
          <w:sz w:val="26"/>
          <w:szCs w:val="26"/>
        </w:rPr>
      </w:pPr>
      <w:ins w:id="400" w:author="rcc" w:date="2017-02-09T11:53:00Z">
        <w:r>
          <w:rPr>
            <w:sz w:val="26"/>
            <w:szCs w:val="26"/>
          </w:rPr>
          <w:tab/>
        </w:r>
        <w:r>
          <w:rPr>
            <w:sz w:val="26"/>
            <w:szCs w:val="26"/>
          </w:rPr>
          <w:tab/>
        </w:r>
        <w:r w:rsidRPr="00622F67">
          <w:rPr>
            <w:sz w:val="26"/>
            <w:szCs w:val="26"/>
          </w:rPr>
          <w:t>//Prompt for reset after viewing records</w:t>
        </w:r>
      </w:ins>
    </w:p>
    <w:p w:rsidR="00622F67" w:rsidRDefault="00622F67" w:rsidP="00622F67">
      <w:pPr>
        <w:pStyle w:val="NoSpacing"/>
        <w:ind w:left="1440" w:firstLine="720"/>
        <w:rPr>
          <w:ins w:id="401" w:author="rcc" w:date="2017-02-09T11:53:00Z"/>
          <w:sz w:val="26"/>
          <w:szCs w:val="26"/>
        </w:rPr>
      </w:pPr>
      <w:ins w:id="402" w:author="rcc" w:date="2017-02-09T11:53:00Z">
        <w:r w:rsidRPr="00622F67">
          <w:rPr>
            <w:sz w:val="26"/>
            <w:szCs w:val="26"/>
          </w:rPr>
          <w:t>//If chose to reset, end game</w:t>
        </w:r>
      </w:ins>
    </w:p>
    <w:p w:rsidR="00622F67" w:rsidRDefault="00622F67" w:rsidP="00622F67">
      <w:pPr>
        <w:pStyle w:val="NoSpacing"/>
        <w:rPr>
          <w:ins w:id="403" w:author="rcc" w:date="2017-02-09T11:53:00Z"/>
          <w:sz w:val="26"/>
          <w:szCs w:val="26"/>
        </w:rPr>
      </w:pPr>
      <w:ins w:id="404" w:author="rcc" w:date="2017-02-09T11:53:00Z">
        <w:r>
          <w:rPr>
            <w:sz w:val="26"/>
            <w:szCs w:val="26"/>
          </w:rPr>
          <w:tab/>
        </w:r>
        <w:r>
          <w:rPr>
            <w:sz w:val="26"/>
            <w:szCs w:val="26"/>
          </w:rPr>
          <w:tab/>
        </w:r>
        <w:r>
          <w:rPr>
            <w:sz w:val="26"/>
            <w:szCs w:val="26"/>
          </w:rPr>
          <w:tab/>
        </w:r>
        <w:r>
          <w:rPr>
            <w:sz w:val="26"/>
            <w:szCs w:val="26"/>
          </w:rPr>
          <w:tab/>
        </w:r>
        <w:r w:rsidRPr="00622F67">
          <w:rPr>
            <w:sz w:val="26"/>
            <w:szCs w:val="26"/>
          </w:rPr>
          <w:t>//If not, back to main menu</w:t>
        </w:r>
      </w:ins>
    </w:p>
    <w:p w:rsidR="00622F67" w:rsidRDefault="00622F67" w:rsidP="00622F67">
      <w:pPr>
        <w:pStyle w:val="NoSpacing"/>
        <w:rPr>
          <w:ins w:id="405" w:author="rcc" w:date="2017-02-09T11:53:00Z"/>
          <w:sz w:val="26"/>
          <w:szCs w:val="26"/>
        </w:rPr>
      </w:pPr>
      <w:ins w:id="406" w:author="rcc" w:date="2017-02-09T11:53:00Z">
        <w:r>
          <w:rPr>
            <w:sz w:val="26"/>
            <w:szCs w:val="26"/>
          </w:rPr>
          <w:tab/>
        </w:r>
        <w:r>
          <w:rPr>
            <w:sz w:val="26"/>
            <w:szCs w:val="26"/>
          </w:rPr>
          <w:tab/>
        </w:r>
        <w:r>
          <w:rPr>
            <w:sz w:val="26"/>
            <w:szCs w:val="26"/>
          </w:rPr>
          <w:tab/>
        </w:r>
        <w:r>
          <w:rPr>
            <w:sz w:val="26"/>
            <w:szCs w:val="26"/>
          </w:rPr>
          <w:tab/>
        </w:r>
        <w:r w:rsidRPr="00622F67">
          <w:rPr>
            <w:sz w:val="26"/>
            <w:szCs w:val="26"/>
          </w:rPr>
          <w:t>//If user input is not Y or N, repeat process</w:t>
        </w:r>
      </w:ins>
    </w:p>
    <w:p w:rsidR="00622F67" w:rsidRDefault="00622F67" w:rsidP="00622F67">
      <w:pPr>
        <w:pStyle w:val="NoSpacing"/>
        <w:rPr>
          <w:ins w:id="407" w:author="rcc" w:date="2017-02-09T11:53:00Z"/>
          <w:sz w:val="26"/>
          <w:szCs w:val="26"/>
        </w:rPr>
      </w:pPr>
      <w:ins w:id="408" w:author="rcc" w:date="2017-02-09T11:53:00Z">
        <w:r>
          <w:rPr>
            <w:sz w:val="26"/>
            <w:szCs w:val="26"/>
          </w:rPr>
          <w:tab/>
        </w:r>
        <w:r>
          <w:rPr>
            <w:sz w:val="26"/>
            <w:szCs w:val="26"/>
          </w:rPr>
          <w:tab/>
        </w:r>
        <w:r w:rsidRPr="00622F67">
          <w:rPr>
            <w:sz w:val="26"/>
            <w:szCs w:val="26"/>
          </w:rPr>
          <w:t>//If employee name and password is wrong, display login failed. Go back to main menu</w:t>
        </w:r>
      </w:ins>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//If begin is not 'N' or 'Y'</w:t>
      </w:r>
      <w:ins w:id="409" w:author="rcc" w:date="2017-02-09T11:53:00Z">
        <w:r w:rsidR="00622F67">
          <w:rPr>
            <w:sz w:val="26"/>
            <w:szCs w:val="26"/>
          </w:rPr>
          <w:t xml:space="preserve"> or ‘M’ or  ‘S’</w:t>
        </w:r>
      </w:ins>
      <w:r w:rsidRPr="007C7516">
        <w:rPr>
          <w:sz w:val="26"/>
          <w:szCs w:val="26"/>
        </w:rPr>
        <w:t>, display invalidity</w:t>
      </w:r>
    </w:p>
    <w:p w:rsidR="00622F67" w:rsidRDefault="00622F67" w:rsidP="00622F67">
      <w:pPr>
        <w:pStyle w:val="NoSpacing"/>
        <w:rPr>
          <w:ins w:id="410" w:author="rcc" w:date="2017-02-09T11:53:00Z"/>
          <w:sz w:val="26"/>
          <w:szCs w:val="26"/>
        </w:rPr>
      </w:pPr>
    </w:p>
    <w:p w:rsidR="00622F67" w:rsidRDefault="00622F67" w:rsidP="00622F67">
      <w:pPr>
        <w:pStyle w:val="NoSpacing"/>
        <w:rPr>
          <w:ins w:id="411" w:author="rcc" w:date="2017-02-09T11:53:00Z"/>
          <w:sz w:val="26"/>
          <w:szCs w:val="26"/>
        </w:rPr>
      </w:pPr>
      <w:ins w:id="412" w:author="rcc" w:date="2017-02-09T11:53:00Z">
        <w:r>
          <w:rPr>
            <w:sz w:val="26"/>
            <w:szCs w:val="26"/>
          </w:rPr>
          <w:tab/>
        </w:r>
        <w:r w:rsidRPr="00622F67">
          <w:rPr>
            <w:sz w:val="26"/>
            <w:szCs w:val="26"/>
          </w:rPr>
          <w:t>//If game play remains true, continue loop</w:t>
        </w:r>
      </w:ins>
    </w:p>
    <w:p w:rsidR="00622F67" w:rsidRDefault="00622F67" w:rsidP="00622F67">
      <w:pPr>
        <w:pStyle w:val="NoSpacing"/>
        <w:rPr>
          <w:ins w:id="413" w:author="rcc" w:date="2017-02-09T11:53:00Z"/>
          <w:sz w:val="26"/>
          <w:szCs w:val="26"/>
        </w:rPr>
      </w:pPr>
    </w:p>
    <w:p w:rsidR="007C7516" w:rsidRPr="007C7516" w:rsidRDefault="007C7516" w:rsidP="007C7516">
      <w:pPr>
        <w:pStyle w:val="NoSpacing"/>
        <w:rPr>
          <w:del w:id="414" w:author="rcc" w:date="2017-02-09T11:53:00Z"/>
          <w:sz w:val="26"/>
          <w:szCs w:val="26"/>
        </w:rPr>
      </w:pPr>
      <w:del w:id="415" w:author="rcc" w:date="2017-02-09T11:53:00Z">
        <w:r w:rsidRPr="007C7516">
          <w:rPr>
            <w:sz w:val="26"/>
            <w:szCs w:val="26"/>
          </w:rPr>
          <w:tab/>
        </w:r>
      </w:del>
    </w:p>
    <w:p w:rsidR="007C7516" w:rsidRPr="007C7516" w:rsidRDefault="007C7516" w:rsidP="007C7516">
      <w:pPr>
        <w:pStyle w:val="NoSpacing"/>
        <w:rPr>
          <w:sz w:val="26"/>
          <w:szCs w:val="26"/>
        </w:rPr>
      </w:pPr>
      <w:del w:id="416" w:author="rcc" w:date="2017-02-09T11:53:00Z">
        <w:r w:rsidRPr="007C7516">
          <w:rPr>
            <w:sz w:val="26"/>
            <w:szCs w:val="26"/>
          </w:rPr>
          <w:tab/>
        </w:r>
      </w:del>
      <w:r w:rsidRPr="007C7516">
        <w:rPr>
          <w:sz w:val="26"/>
          <w:szCs w:val="26"/>
        </w:rPr>
        <w:t>//Start loop exit condition</w:t>
      </w:r>
    </w:p>
    <w:p w:rsidR="00622F67" w:rsidRDefault="00622F67" w:rsidP="00622F67">
      <w:pPr>
        <w:pStyle w:val="NoSpacing"/>
        <w:rPr>
          <w:ins w:id="417" w:author="rcc" w:date="2017-02-09T11:53:00Z"/>
          <w:sz w:val="26"/>
          <w:szCs w:val="26"/>
        </w:rPr>
      </w:pPr>
      <w:ins w:id="418" w:author="rcc" w:date="2017-02-09T11:53:00Z">
        <w:r>
          <w:rPr>
            <w:sz w:val="26"/>
            <w:szCs w:val="26"/>
          </w:rPr>
          <w:tab/>
        </w:r>
        <w:r w:rsidRPr="00622F67">
          <w:rPr>
            <w:sz w:val="26"/>
            <w:szCs w:val="26"/>
          </w:rPr>
          <w:t>//Loop count for 2d array</w:t>
        </w:r>
      </w:ins>
    </w:p>
    <w:p w:rsidR="007C7516" w:rsidRPr="007C7516" w:rsidRDefault="007C7516" w:rsidP="007C7516">
      <w:pPr>
        <w:pStyle w:val="NoSpacing"/>
        <w:rPr>
          <w:sz w:val="26"/>
          <w:szCs w:val="26"/>
        </w:rPr>
      </w:pPr>
      <w:r w:rsidRPr="007C7516">
        <w:rPr>
          <w:sz w:val="26"/>
          <w:szCs w:val="26"/>
        </w:rPr>
        <w:tab/>
        <w:t>//Calculate total money involved</w:t>
      </w:r>
    </w:p>
    <w:p w:rsidR="00622F67" w:rsidRDefault="007C7516" w:rsidP="00622F67">
      <w:pPr>
        <w:pStyle w:val="NoSpacing"/>
        <w:rPr>
          <w:ins w:id="419" w:author="rcc" w:date="2017-02-09T11:53:00Z"/>
          <w:sz w:val="26"/>
          <w:szCs w:val="26"/>
        </w:rPr>
      </w:pPr>
      <w:r w:rsidRPr="007C7516">
        <w:rPr>
          <w:sz w:val="26"/>
          <w:szCs w:val="26"/>
        </w:rPr>
        <w:tab/>
      </w:r>
      <w:ins w:id="420" w:author="rcc" w:date="2017-02-09T11:53:00Z">
        <w:r w:rsidR="00622F67" w:rsidRPr="00622F67">
          <w:rPr>
            <w:sz w:val="26"/>
            <w:szCs w:val="26"/>
          </w:rPr>
          <w:t>//Add important information to database for staff settings</w:t>
        </w:r>
      </w:ins>
    </w:p>
    <w:p w:rsidR="00622F67" w:rsidRDefault="00622F67" w:rsidP="00622F67">
      <w:pPr>
        <w:pStyle w:val="NoSpacing"/>
        <w:rPr>
          <w:ins w:id="421" w:author="rcc" w:date="2017-02-09T11:53:00Z"/>
          <w:sz w:val="26"/>
          <w:szCs w:val="26"/>
        </w:rPr>
      </w:pPr>
      <w:ins w:id="422" w:author="rcc" w:date="2017-02-09T11:53:00Z">
        <w:r>
          <w:rPr>
            <w:sz w:val="26"/>
            <w:szCs w:val="26"/>
          </w:rPr>
          <w:tab/>
        </w:r>
        <w:r>
          <w:rPr>
            <w:sz w:val="26"/>
            <w:szCs w:val="26"/>
          </w:rPr>
          <w:tab/>
        </w:r>
        <w:r w:rsidRPr="00622F67">
          <w:rPr>
            <w:sz w:val="26"/>
            <w:szCs w:val="26"/>
          </w:rPr>
          <w:t>//Increase row</w:t>
        </w:r>
      </w:ins>
    </w:p>
    <w:p w:rsidR="00622F67" w:rsidRDefault="00622F67" w:rsidP="00622F67">
      <w:pPr>
        <w:pStyle w:val="NoSpacing"/>
        <w:rPr>
          <w:ins w:id="423" w:author="rcc" w:date="2017-02-09T11:53:00Z"/>
          <w:sz w:val="26"/>
          <w:szCs w:val="26"/>
        </w:rPr>
      </w:pPr>
      <w:ins w:id="424" w:author="rcc" w:date="2017-02-09T11:53:00Z">
        <w:r>
          <w:rPr>
            <w:sz w:val="26"/>
            <w:szCs w:val="26"/>
          </w:rPr>
          <w:tab/>
        </w:r>
        <w:r>
          <w:rPr>
            <w:sz w:val="26"/>
            <w:szCs w:val="26"/>
          </w:rPr>
          <w:tab/>
        </w:r>
        <w:r w:rsidRPr="00622F67">
          <w:rPr>
            <w:sz w:val="26"/>
            <w:szCs w:val="26"/>
          </w:rPr>
          <w:t>//Decrease colum</w:t>
        </w:r>
        <w:r>
          <w:rPr>
            <w:sz w:val="26"/>
            <w:szCs w:val="26"/>
          </w:rPr>
          <w:t>n</w:t>
        </w:r>
        <w:r w:rsidRPr="00622F67">
          <w:rPr>
            <w:sz w:val="26"/>
            <w:szCs w:val="26"/>
          </w:rPr>
          <w:t xml:space="preserve"> back to 0</w:t>
        </w:r>
      </w:ins>
    </w:p>
    <w:p w:rsidR="00622F67" w:rsidRDefault="00622F67" w:rsidP="00622F67">
      <w:pPr>
        <w:pStyle w:val="NoSpacing"/>
        <w:rPr>
          <w:ins w:id="425" w:author="rcc" w:date="2017-02-09T11:53:00Z"/>
          <w:sz w:val="26"/>
          <w:szCs w:val="26"/>
        </w:rPr>
      </w:pPr>
      <w:ins w:id="426" w:author="rcc" w:date="2017-02-09T11:53:00Z">
        <w:r>
          <w:rPr>
            <w:sz w:val="26"/>
            <w:szCs w:val="26"/>
          </w:rPr>
          <w:tab/>
        </w:r>
        <w:r>
          <w:rPr>
            <w:sz w:val="26"/>
            <w:szCs w:val="26"/>
          </w:rPr>
          <w:tab/>
        </w:r>
        <w:r w:rsidRPr="00622F67">
          <w:rPr>
            <w:sz w:val="26"/>
            <w:szCs w:val="26"/>
          </w:rPr>
          <w:t>//Increment total player count</w:t>
        </w:r>
      </w:ins>
    </w:p>
    <w:p w:rsidR="007C7516" w:rsidRPr="007C7516" w:rsidRDefault="007C7516" w:rsidP="007C7516">
      <w:pPr>
        <w:pStyle w:val="NoSpacing"/>
        <w:rPr>
          <w:sz w:val="26"/>
          <w:szCs w:val="26"/>
        </w:rPr>
      </w:pPr>
      <w:r w:rsidRPr="007C7516">
        <w:rPr>
          <w:sz w:val="26"/>
          <w:szCs w:val="26"/>
        </w:rPr>
        <w:tab/>
        <w:t>//Loop voucher one time</w:t>
      </w:r>
    </w:p>
    <w:p w:rsidR="007C7516" w:rsidRPr="007C7516" w:rsidRDefault="007C7516" w:rsidP="007C7516">
      <w:pPr>
        <w:pStyle w:val="NoSpacing"/>
        <w:rPr>
          <w:sz w:val="26"/>
          <w:szCs w:val="26"/>
        </w:rPr>
      </w:pPr>
      <w:del w:id="427" w:author="rcc" w:date="2017-02-09T11:53:00Z">
        <w:r w:rsidRPr="007C7516">
          <w:rPr>
            <w:sz w:val="26"/>
            <w:szCs w:val="26"/>
          </w:rPr>
          <w:tab/>
        </w:r>
      </w:del>
      <w:r w:rsidRPr="007C7516">
        <w:rPr>
          <w:sz w:val="26"/>
          <w:szCs w:val="26"/>
        </w:rPr>
        <w:tab/>
      </w:r>
      <w:r w:rsidRPr="007C7516">
        <w:rPr>
          <w:sz w:val="26"/>
          <w:szCs w:val="26"/>
        </w:rPr>
        <w:tab/>
        <w:t>//If chosen to exit game and there's money left on account</w:t>
      </w:r>
    </w:p>
    <w:p w:rsidR="007C7516" w:rsidRPr="007C7516" w:rsidRDefault="007C7516" w:rsidP="007C7516">
      <w:pPr>
        <w:pStyle w:val="NoSpacing"/>
        <w:rPr>
          <w:del w:id="428" w:author="rcc" w:date="2017-02-09T11:53:00Z"/>
          <w:sz w:val="26"/>
          <w:szCs w:val="26"/>
        </w:rPr>
      </w:pPr>
      <w:del w:id="429" w:author="rcc" w:date="2017-02-09T11:53:00Z">
        <w:r w:rsidRPr="007C7516">
          <w:rPr>
            <w:sz w:val="26"/>
            <w:szCs w:val="26"/>
          </w:rPr>
          <w:tab/>
        </w:r>
        <w:r w:rsidRPr="007C7516">
          <w:rPr>
            <w:sz w:val="26"/>
            <w:szCs w:val="26"/>
          </w:rPr>
          <w:tab/>
        </w:r>
        <w:r w:rsidRPr="007C7516">
          <w:rPr>
            <w:sz w:val="26"/>
            <w:szCs w:val="26"/>
          </w:rPr>
          <w:tab/>
          <w:delText>//Start printing vouchers</w:delText>
        </w:r>
      </w:del>
    </w:p>
    <w:p w:rsidR="007C7516" w:rsidRPr="007C7516" w:rsidRDefault="007C7516" w:rsidP="007C7516">
      <w:pPr>
        <w:pStyle w:val="NoSpacing"/>
        <w:rPr>
          <w:del w:id="430" w:author="rcc" w:date="2017-02-09T11:53:00Z"/>
          <w:sz w:val="26"/>
          <w:szCs w:val="26"/>
        </w:rPr>
      </w:pPr>
      <w:del w:id="431" w:author="rcc" w:date="2017-02-09T11:53:00Z">
        <w:r w:rsidRPr="007C7516">
          <w:rPr>
            <w:sz w:val="26"/>
            <w:szCs w:val="26"/>
          </w:rPr>
          <w:tab/>
        </w:r>
        <w:r w:rsidRPr="007C7516">
          <w:rPr>
            <w:sz w:val="26"/>
            <w:szCs w:val="26"/>
          </w:rPr>
          <w:tab/>
          <w:delText>//Ticket number for voucher generator</w:delText>
        </w:r>
      </w:del>
    </w:p>
    <w:p w:rsidR="007C7516" w:rsidRPr="007C7516" w:rsidRDefault="007C7516" w:rsidP="007C7516">
      <w:pPr>
        <w:pStyle w:val="NoSpacing"/>
        <w:rPr>
          <w:del w:id="432" w:author="rcc" w:date="2017-02-09T11:53:00Z"/>
          <w:sz w:val="26"/>
          <w:szCs w:val="26"/>
        </w:rPr>
      </w:pPr>
      <w:del w:id="433" w:author="rcc" w:date="2017-02-09T11:53:00Z">
        <w:r w:rsidRPr="007C7516">
          <w:rPr>
            <w:sz w:val="26"/>
            <w:szCs w:val="26"/>
          </w:rPr>
          <w:tab/>
        </w:r>
        <w:r w:rsidRPr="007C7516">
          <w:rPr>
            <w:sz w:val="26"/>
            <w:szCs w:val="26"/>
          </w:rPr>
          <w:tab/>
          <w:delText>//Number generator for validation code of voucher</w:delText>
        </w:r>
      </w:del>
    </w:p>
    <w:p w:rsidR="007C7516" w:rsidRPr="007C7516" w:rsidRDefault="007C7516" w:rsidP="007C7516">
      <w:pPr>
        <w:pStyle w:val="NoSpacing"/>
        <w:rPr>
          <w:del w:id="434" w:author="rcc" w:date="2017-02-09T11:53:00Z"/>
          <w:sz w:val="26"/>
          <w:szCs w:val="26"/>
        </w:rPr>
      </w:pPr>
      <w:del w:id="435" w:author="rcc" w:date="2017-02-09T11:53:00Z">
        <w:r w:rsidRPr="007C7516">
          <w:rPr>
            <w:sz w:val="26"/>
            <w:szCs w:val="26"/>
          </w:rPr>
          <w:tab/>
        </w:r>
        <w:r w:rsidRPr="007C7516">
          <w:rPr>
            <w:sz w:val="26"/>
            <w:szCs w:val="26"/>
          </w:rPr>
          <w:tab/>
          <w:delText>//Number generator for machine number</w:delText>
        </w:r>
      </w:del>
    </w:p>
    <w:p w:rsidR="007C7516" w:rsidRPr="007C7516" w:rsidRDefault="007C7516" w:rsidP="007C7516">
      <w:pPr>
        <w:pStyle w:val="NoSpacing"/>
        <w:rPr>
          <w:del w:id="436" w:author="rcc" w:date="2017-02-09T11:53:00Z"/>
          <w:sz w:val="26"/>
          <w:szCs w:val="26"/>
        </w:rPr>
      </w:pPr>
      <w:del w:id="437" w:author="rcc" w:date="2017-02-09T11:53:00Z">
        <w:r w:rsidRPr="007C7516">
          <w:rPr>
            <w:sz w:val="26"/>
            <w:szCs w:val="26"/>
          </w:rPr>
          <w:tab/>
        </w:r>
        <w:r w:rsidRPr="007C7516">
          <w:rPr>
            <w:sz w:val="26"/>
            <w:szCs w:val="26"/>
          </w:rPr>
          <w:tab/>
        </w:r>
      </w:del>
    </w:p>
    <w:p w:rsidR="007C7516" w:rsidRPr="007C7516" w:rsidRDefault="007C7516" w:rsidP="00622F67">
      <w:pPr>
        <w:pStyle w:val="NoSpacing"/>
        <w:ind w:left="720" w:firstLine="720"/>
        <w:rPr>
          <w:sz w:val="26"/>
          <w:szCs w:val="26"/>
        </w:rPr>
        <w:pPrChange w:id="438" w:author="rcc" w:date="2017-02-09T11:53:00Z">
          <w:pPr>
            <w:pStyle w:val="NoSpacing"/>
          </w:pPr>
        </w:pPrChange>
      </w:pPr>
      <w:del w:id="439" w:author="rcc" w:date="2017-02-09T11:53:00Z">
        <w:r w:rsidRPr="007C7516">
          <w:rPr>
            <w:sz w:val="26"/>
            <w:szCs w:val="26"/>
          </w:rPr>
          <w:tab/>
        </w:r>
      </w:del>
      <w:r w:rsidRPr="007C7516">
        <w:rPr>
          <w:sz w:val="26"/>
          <w:szCs w:val="26"/>
        </w:rPr>
        <w:t>//Display voucher</w:t>
      </w:r>
      <w:del w:id="440" w:author="rcc" w:date="2017-02-09T11:53:00Z">
        <w:r w:rsidRPr="007C7516">
          <w:rPr>
            <w:sz w:val="26"/>
            <w:szCs w:val="26"/>
          </w:rPr>
          <w:delText xml:space="preserve"> in a specific set of format</w:delText>
        </w:r>
      </w:del>
    </w:p>
    <w:p w:rsidR="007C7516" w:rsidRPr="007C7516" w:rsidRDefault="007C7516" w:rsidP="007C7516">
      <w:pPr>
        <w:pStyle w:val="NoSpacing"/>
        <w:rPr>
          <w:del w:id="441" w:author="rcc" w:date="2017-02-09T11:53:00Z"/>
          <w:sz w:val="26"/>
          <w:szCs w:val="26"/>
        </w:rPr>
      </w:pPr>
      <w:del w:id="442" w:author="rcc" w:date="2017-02-09T11:53:00Z">
        <w:r w:rsidRPr="007C7516">
          <w:rPr>
            <w:sz w:val="26"/>
            <w:szCs w:val="26"/>
          </w:rPr>
          <w:tab/>
          <w:delText>//Set iomanip/header format</w:delText>
        </w:r>
      </w:del>
    </w:p>
    <w:p w:rsidR="007C7516" w:rsidRPr="007C7516" w:rsidRDefault="007C7516" w:rsidP="007C7516">
      <w:pPr>
        <w:pStyle w:val="NoSpacing"/>
        <w:rPr>
          <w:del w:id="443" w:author="rcc" w:date="2017-02-09T11:53:00Z"/>
          <w:sz w:val="26"/>
          <w:szCs w:val="26"/>
        </w:rPr>
      </w:pPr>
      <w:del w:id="444" w:author="rcc" w:date="2017-02-09T11:53:00Z">
        <w:r w:rsidRPr="007C7516">
          <w:rPr>
            <w:sz w:val="26"/>
            <w:szCs w:val="26"/>
          </w:rPr>
          <w:tab/>
        </w:r>
      </w:del>
    </w:p>
    <w:p w:rsidR="007C7516" w:rsidRPr="007C7516" w:rsidRDefault="007C7516" w:rsidP="007C7516">
      <w:pPr>
        <w:pStyle w:val="NoSpacing"/>
        <w:rPr>
          <w:sz w:val="26"/>
          <w:szCs w:val="26"/>
        </w:rPr>
      </w:pPr>
      <w:r w:rsidRPr="007C7516">
        <w:rPr>
          <w:sz w:val="26"/>
          <w:szCs w:val="26"/>
        </w:rPr>
        <w:tab/>
        <w:t xml:space="preserve">//Prompt user </w:t>
      </w:r>
      <w:ins w:id="445" w:author="rcc" w:date="2017-02-09T11:53:00Z">
        <w:r w:rsidR="00622F67" w:rsidRPr="00622F67">
          <w:rPr>
            <w:sz w:val="26"/>
            <w:szCs w:val="26"/>
          </w:rPr>
          <w:t>for</w:t>
        </w:r>
      </w:ins>
      <w:del w:id="446" w:author="rcc" w:date="2017-02-09T11:53:00Z">
        <w:r w:rsidRPr="007C7516">
          <w:rPr>
            <w:sz w:val="26"/>
            <w:szCs w:val="26"/>
          </w:rPr>
          <w:delText>if wants to see</w:delText>
        </w:r>
      </w:del>
      <w:r w:rsidRPr="007C7516">
        <w:rPr>
          <w:sz w:val="26"/>
          <w:szCs w:val="26"/>
        </w:rPr>
        <w:t xml:space="preserve"> game report</w:t>
      </w:r>
    </w:p>
    <w:p w:rsidR="007C7516" w:rsidRPr="007C7516" w:rsidRDefault="007C7516" w:rsidP="007C7516">
      <w:pPr>
        <w:pStyle w:val="NoSpacing"/>
        <w:rPr>
          <w:sz w:val="26"/>
          <w:szCs w:val="26"/>
        </w:rPr>
      </w:pPr>
      <w:r w:rsidRPr="007C7516">
        <w:rPr>
          <w:sz w:val="26"/>
          <w:szCs w:val="26"/>
        </w:rPr>
        <w:tab/>
      </w:r>
      <w:r w:rsidRPr="007C7516">
        <w:rPr>
          <w:sz w:val="26"/>
          <w:szCs w:val="26"/>
        </w:rPr>
        <w:tab/>
        <w:t>//If yes, display report</w:t>
      </w:r>
      <w:ins w:id="447" w:author="rcc" w:date="2017-02-09T11:53:00Z">
        <w:r w:rsidR="00622F67">
          <w:rPr>
            <w:sz w:val="26"/>
            <w:szCs w:val="26"/>
          </w:rPr>
          <w:t xml:space="preserve"> – function call</w:t>
        </w:r>
      </w:ins>
    </w:p>
    <w:p w:rsidR="007C7516" w:rsidRPr="007C7516" w:rsidRDefault="007C7516" w:rsidP="007C7516">
      <w:pPr>
        <w:pStyle w:val="NoSpacing"/>
        <w:rPr>
          <w:del w:id="448" w:author="rcc" w:date="2017-02-09T11:53:00Z"/>
          <w:sz w:val="26"/>
          <w:szCs w:val="26"/>
        </w:rPr>
      </w:pPr>
      <w:del w:id="449" w:author="rcc" w:date="2017-02-09T11:53:00Z">
        <w:r w:rsidRPr="007C7516">
          <w:rPr>
            <w:sz w:val="26"/>
            <w:szCs w:val="26"/>
          </w:rPr>
          <w:tab/>
        </w:r>
      </w:del>
    </w:p>
    <w:p w:rsidR="007C7516" w:rsidRPr="007C7516" w:rsidRDefault="007C7516" w:rsidP="007C7516">
      <w:pPr>
        <w:pStyle w:val="NoSpacing"/>
        <w:rPr>
          <w:del w:id="450" w:author="rcc" w:date="2017-02-09T11:53:00Z"/>
          <w:sz w:val="26"/>
          <w:szCs w:val="26"/>
        </w:rPr>
      </w:pPr>
      <w:del w:id="451" w:author="rcc" w:date="2017-02-09T11:53:00Z">
        <w:r w:rsidRPr="007C7516">
          <w:rPr>
            <w:sz w:val="26"/>
            <w:szCs w:val="26"/>
          </w:rPr>
          <w:tab/>
          <w:delText>//Calculate percentage of loss and win based on total number of spins</w:delText>
        </w:r>
      </w:del>
    </w:p>
    <w:p w:rsidR="007C7516" w:rsidRPr="007C7516" w:rsidRDefault="007C7516" w:rsidP="00622F67">
      <w:pPr>
        <w:pStyle w:val="NoSpacing"/>
        <w:ind w:left="720" w:firstLine="720"/>
        <w:rPr>
          <w:moveFrom w:id="452" w:author="rcc" w:date="2017-02-09T11:53:00Z"/>
          <w:sz w:val="26"/>
          <w:szCs w:val="26"/>
        </w:rPr>
        <w:pPrChange w:id="453" w:author="rcc" w:date="2017-02-09T11:53:00Z">
          <w:pPr>
            <w:pStyle w:val="NoSpacing"/>
          </w:pPr>
        </w:pPrChange>
      </w:pPr>
      <w:del w:id="454" w:author="rcc" w:date="2017-02-09T11:53:00Z">
        <w:r w:rsidRPr="007C7516">
          <w:rPr>
            <w:sz w:val="26"/>
            <w:szCs w:val="26"/>
          </w:rPr>
          <w:tab/>
        </w:r>
        <w:r w:rsidRPr="007C7516">
          <w:rPr>
            <w:sz w:val="26"/>
            <w:szCs w:val="26"/>
          </w:rPr>
          <w:tab/>
          <w:delText xml:space="preserve">//Display percentage </w:delText>
        </w:r>
      </w:del>
      <w:moveFromRangeStart w:id="455" w:author="rcc" w:date="2017-02-09T11:53:00Z" w:name="move474404544"/>
      <w:moveFrom w:id="456" w:author="rcc" w:date="2017-02-09T11:53:00Z">
        <w:r w:rsidRPr="007C7516">
          <w:rPr>
            <w:sz w:val="26"/>
            <w:szCs w:val="26"/>
          </w:rPr>
          <w:t>result</w:t>
        </w:r>
      </w:moveFrom>
    </w:p>
    <w:p w:rsidR="00622F67" w:rsidRDefault="007C7516" w:rsidP="00622F67">
      <w:pPr>
        <w:pStyle w:val="NoSpacing"/>
        <w:rPr>
          <w:ins w:id="457" w:author="rcc" w:date="2017-02-09T11:53:00Z"/>
          <w:sz w:val="26"/>
          <w:szCs w:val="26"/>
        </w:rPr>
      </w:pPr>
      <w:moveFrom w:id="458" w:author="rcc" w:date="2017-02-09T11:53:00Z">
        <w:r w:rsidRPr="007C7516">
          <w:rPr>
            <w:sz w:val="26"/>
            <w:szCs w:val="26"/>
          </w:rPr>
          <w:tab/>
        </w:r>
      </w:moveFrom>
      <w:moveFromRangeEnd w:id="455"/>
      <w:ins w:id="459" w:author="rcc" w:date="2017-02-09T11:53:00Z">
        <w:r w:rsidR="00622F67">
          <w:rPr>
            <w:sz w:val="26"/>
            <w:szCs w:val="26"/>
          </w:rPr>
          <w:tab/>
        </w:r>
        <w:r w:rsidR="00622F67">
          <w:rPr>
            <w:sz w:val="26"/>
            <w:szCs w:val="26"/>
          </w:rPr>
          <w:tab/>
        </w:r>
        <w:r w:rsidR="00622F67">
          <w:rPr>
            <w:sz w:val="26"/>
            <w:szCs w:val="26"/>
          </w:rPr>
          <w:tab/>
        </w:r>
        <w:r w:rsidR="00622F67" w:rsidRPr="00622F67">
          <w:rPr>
            <w:sz w:val="26"/>
            <w:szCs w:val="26"/>
          </w:rPr>
          <w:t>//Save report to file</w:t>
        </w:r>
      </w:ins>
    </w:p>
    <w:p w:rsidR="00622F67" w:rsidRDefault="00622F67" w:rsidP="00622F67">
      <w:pPr>
        <w:pStyle w:val="NoSpacing"/>
        <w:rPr>
          <w:ins w:id="460" w:author="rcc" w:date="2017-02-09T11:53:00Z"/>
          <w:sz w:val="26"/>
          <w:szCs w:val="26"/>
        </w:rPr>
      </w:pPr>
      <w:ins w:id="461" w:author="rcc" w:date="2017-02-09T11:53:00Z">
        <w:r>
          <w:rPr>
            <w:sz w:val="26"/>
            <w:szCs w:val="26"/>
          </w:rPr>
          <w:tab/>
        </w:r>
        <w:r>
          <w:rPr>
            <w:sz w:val="26"/>
            <w:szCs w:val="26"/>
          </w:rPr>
          <w:tab/>
        </w:r>
        <w:r>
          <w:rPr>
            <w:sz w:val="26"/>
            <w:szCs w:val="26"/>
          </w:rPr>
          <w:tab/>
        </w:r>
        <w:r w:rsidRPr="00622F67">
          <w:rPr>
            <w:sz w:val="26"/>
            <w:szCs w:val="26"/>
          </w:rPr>
          <w:t>//Reset all data and back to main menu</w:t>
        </w:r>
      </w:ins>
    </w:p>
    <w:p w:rsidR="007C7516" w:rsidRPr="007C7516" w:rsidRDefault="00622F67" w:rsidP="007C7516">
      <w:pPr>
        <w:pStyle w:val="NoSpacing"/>
        <w:rPr>
          <w:del w:id="462" w:author="rcc" w:date="2017-02-09T11:53:00Z"/>
          <w:sz w:val="26"/>
          <w:szCs w:val="26"/>
        </w:rPr>
      </w:pPr>
      <w:ins w:id="463" w:author="rcc" w:date="2017-02-09T11:53:00Z">
        <w:r>
          <w:rPr>
            <w:sz w:val="26"/>
            <w:szCs w:val="26"/>
          </w:rPr>
          <w:tab/>
        </w:r>
      </w:ins>
      <w:del w:id="464" w:author="rcc" w:date="2017-02-09T11:53:00Z">
        <w:r w:rsidR="007C7516" w:rsidRPr="007C7516">
          <w:rPr>
            <w:sz w:val="26"/>
            <w:szCs w:val="26"/>
          </w:rPr>
          <w:tab/>
        </w:r>
      </w:del>
    </w:p>
    <w:p w:rsidR="007C7516" w:rsidRPr="007C7516" w:rsidRDefault="007C7516" w:rsidP="007C7516">
      <w:pPr>
        <w:pStyle w:val="NoSpacing"/>
        <w:rPr>
          <w:sz w:val="26"/>
          <w:szCs w:val="26"/>
        </w:rPr>
      </w:pPr>
      <w:r w:rsidRPr="007C7516">
        <w:rPr>
          <w:sz w:val="26"/>
          <w:szCs w:val="26"/>
        </w:rPr>
        <w:tab/>
        <w:t>//If user does not want to see game report</w:t>
      </w:r>
      <w:del w:id="465" w:author="rcc" w:date="2017-02-09T11:53:00Z">
        <w:r w:rsidRPr="007C7516">
          <w:rPr>
            <w:sz w:val="26"/>
            <w:szCs w:val="26"/>
          </w:rPr>
          <w:delText>, save report to a .dat file</w:delText>
        </w:r>
      </w:del>
    </w:p>
    <w:p w:rsidR="00622F67" w:rsidRDefault="00622F67" w:rsidP="00CB5F0E">
      <w:pPr>
        <w:pStyle w:val="NoSpacing"/>
        <w:ind w:firstLine="720"/>
        <w:rPr>
          <w:ins w:id="466" w:author="rcc" w:date="2017-02-09T11:53:00Z"/>
          <w:sz w:val="26"/>
          <w:szCs w:val="26"/>
        </w:rPr>
      </w:pPr>
      <w:ins w:id="467" w:author="rcc" w:date="2017-02-09T11:53:00Z">
        <w:r>
          <w:rPr>
            <w:sz w:val="26"/>
            <w:szCs w:val="26"/>
          </w:rPr>
          <w:tab/>
        </w:r>
        <w:r>
          <w:rPr>
            <w:sz w:val="26"/>
            <w:szCs w:val="26"/>
          </w:rPr>
          <w:tab/>
        </w:r>
        <w:r w:rsidRPr="00622F67">
          <w:rPr>
            <w:sz w:val="26"/>
            <w:szCs w:val="26"/>
          </w:rPr>
          <w:t>//Save report to file</w:t>
        </w:r>
      </w:ins>
    </w:p>
    <w:p w:rsidR="00622F67" w:rsidRDefault="00622F67" w:rsidP="00CB5F0E">
      <w:pPr>
        <w:pStyle w:val="NoSpacing"/>
        <w:ind w:firstLine="720"/>
        <w:rPr>
          <w:ins w:id="468" w:author="rcc" w:date="2017-02-09T11:53:00Z"/>
          <w:sz w:val="26"/>
          <w:szCs w:val="26"/>
        </w:rPr>
      </w:pPr>
      <w:ins w:id="469" w:author="rcc" w:date="2017-02-09T11:53:00Z">
        <w:r>
          <w:rPr>
            <w:sz w:val="26"/>
            <w:szCs w:val="26"/>
          </w:rPr>
          <w:tab/>
        </w:r>
        <w:r>
          <w:rPr>
            <w:sz w:val="26"/>
            <w:szCs w:val="26"/>
          </w:rPr>
          <w:tab/>
        </w:r>
        <w:r w:rsidRPr="00622F67">
          <w:rPr>
            <w:sz w:val="26"/>
            <w:szCs w:val="26"/>
          </w:rPr>
          <w:t>//Reset all data and back to main menu</w:t>
        </w:r>
      </w:ins>
    </w:p>
    <w:p w:rsidR="007C7516" w:rsidRPr="007C7516" w:rsidRDefault="007C7516" w:rsidP="00622F67">
      <w:pPr>
        <w:pStyle w:val="NoSpacing"/>
        <w:ind w:firstLine="720"/>
        <w:rPr>
          <w:sz w:val="26"/>
          <w:szCs w:val="26"/>
        </w:rPr>
        <w:pPrChange w:id="470" w:author="rcc" w:date="2017-02-09T11:53:00Z">
          <w:pPr>
            <w:pStyle w:val="NoSpacing"/>
          </w:pPr>
        </w:pPrChange>
      </w:pPr>
      <w:r w:rsidRPr="007C7516">
        <w:rPr>
          <w:sz w:val="26"/>
          <w:szCs w:val="26"/>
        </w:rPr>
        <w:tab/>
        <w:t>//If user input is not either 'Y' or 'N', display invalidity</w:t>
      </w:r>
      <w:del w:id="471" w:author="rcc" w:date="2017-02-09T11:53:00Z">
        <w:r w:rsidRPr="007C7516">
          <w:rPr>
            <w:sz w:val="26"/>
            <w:szCs w:val="26"/>
          </w:rPr>
          <w:delText xml:space="preserve"> </w:delText>
        </w:r>
      </w:del>
    </w:p>
    <w:p w:rsidR="007C7516" w:rsidRPr="007C7516" w:rsidRDefault="007C7516" w:rsidP="007C7516">
      <w:pPr>
        <w:pStyle w:val="NoSpacing"/>
        <w:rPr>
          <w:del w:id="472" w:author="rcc" w:date="2017-02-09T11:53:00Z"/>
          <w:sz w:val="26"/>
          <w:szCs w:val="26"/>
        </w:rPr>
      </w:pPr>
      <w:del w:id="473" w:author="rcc" w:date="2017-02-09T11:53:00Z">
        <w:r w:rsidRPr="007C7516">
          <w:rPr>
            <w:sz w:val="26"/>
            <w:szCs w:val="26"/>
          </w:rPr>
          <w:tab/>
        </w:r>
      </w:del>
    </w:p>
    <w:p w:rsidR="007C7516" w:rsidRPr="007C7516" w:rsidRDefault="007C7516" w:rsidP="007C7516">
      <w:pPr>
        <w:pStyle w:val="NoSpacing"/>
        <w:rPr>
          <w:sz w:val="26"/>
          <w:szCs w:val="26"/>
        </w:rPr>
      </w:pPr>
      <w:del w:id="474" w:author="rcc" w:date="2017-02-09T11:53:00Z">
        <w:r w:rsidRPr="007C7516">
          <w:rPr>
            <w:sz w:val="26"/>
            <w:szCs w:val="26"/>
          </w:rPr>
          <w:tab/>
        </w:r>
      </w:del>
      <w:r w:rsidRPr="007C7516">
        <w:rPr>
          <w:sz w:val="26"/>
          <w:szCs w:val="26"/>
        </w:rPr>
        <w:t>//If no money left on account</w:t>
      </w:r>
    </w:p>
    <w:p w:rsidR="007C7516" w:rsidRPr="007C7516" w:rsidRDefault="007C7516" w:rsidP="007C7516">
      <w:pPr>
        <w:pStyle w:val="NoSpacing"/>
        <w:rPr>
          <w:sz w:val="26"/>
          <w:szCs w:val="26"/>
        </w:rPr>
      </w:pPr>
      <w:del w:id="475" w:author="rcc" w:date="2017-02-09T11:53:00Z">
        <w:r w:rsidRPr="007C7516">
          <w:rPr>
            <w:sz w:val="26"/>
            <w:szCs w:val="26"/>
          </w:rPr>
          <w:tab/>
        </w:r>
      </w:del>
      <w:r w:rsidRPr="007C7516">
        <w:rPr>
          <w:sz w:val="26"/>
          <w:szCs w:val="26"/>
        </w:rPr>
        <w:tab/>
        <w:t xml:space="preserve">//Prompt user </w:t>
      </w:r>
      <w:del w:id="476" w:author="rcc" w:date="2017-02-09T11:53:00Z">
        <w:r w:rsidRPr="007C7516">
          <w:rPr>
            <w:sz w:val="26"/>
            <w:szCs w:val="26"/>
          </w:rPr>
          <w:delText xml:space="preserve">if he/she wants </w:delText>
        </w:r>
      </w:del>
      <w:r w:rsidRPr="007C7516">
        <w:rPr>
          <w:sz w:val="26"/>
          <w:szCs w:val="26"/>
        </w:rPr>
        <w:t>to see game report</w:t>
      </w:r>
    </w:p>
    <w:p w:rsidR="007C7516" w:rsidRPr="007C7516" w:rsidRDefault="007C7516" w:rsidP="007C7516">
      <w:pPr>
        <w:pStyle w:val="NoSpacing"/>
        <w:rPr>
          <w:sz w:val="26"/>
          <w:szCs w:val="26"/>
        </w:rPr>
      </w:pPr>
      <w:r w:rsidRPr="007C7516">
        <w:rPr>
          <w:sz w:val="26"/>
          <w:szCs w:val="26"/>
        </w:rPr>
        <w:tab/>
      </w:r>
      <w:r w:rsidRPr="007C7516">
        <w:rPr>
          <w:sz w:val="26"/>
          <w:szCs w:val="26"/>
        </w:rPr>
        <w:tab/>
        <w:t>//If yes, display report</w:t>
      </w:r>
    </w:p>
    <w:p w:rsidR="00622F67" w:rsidRDefault="00622F67" w:rsidP="00622F67">
      <w:pPr>
        <w:pStyle w:val="NoSpacing"/>
        <w:ind w:left="1440" w:firstLine="720"/>
        <w:rPr>
          <w:ins w:id="477" w:author="rcc" w:date="2017-02-09T11:53:00Z"/>
          <w:sz w:val="26"/>
          <w:szCs w:val="26"/>
        </w:rPr>
      </w:pPr>
      <w:ins w:id="478" w:author="rcc" w:date="2017-02-09T11:53:00Z">
        <w:r w:rsidRPr="00622F67">
          <w:rPr>
            <w:sz w:val="26"/>
            <w:szCs w:val="26"/>
          </w:rPr>
          <w:t>//Save report to file</w:t>
        </w:r>
      </w:ins>
    </w:p>
    <w:p w:rsidR="007C7516" w:rsidRPr="007C7516" w:rsidRDefault="007C7516" w:rsidP="00622F67">
      <w:pPr>
        <w:pStyle w:val="NoSpacing"/>
        <w:ind w:left="720" w:firstLine="720"/>
        <w:rPr>
          <w:sz w:val="26"/>
          <w:szCs w:val="26"/>
        </w:rPr>
        <w:pPrChange w:id="479" w:author="rcc" w:date="2017-02-09T11:53:00Z">
          <w:pPr>
            <w:pStyle w:val="NoSpacing"/>
          </w:pPr>
        </w:pPrChange>
      </w:pPr>
      <w:del w:id="480" w:author="rcc" w:date="2017-02-09T11:53:00Z">
        <w:r w:rsidRPr="007C7516">
          <w:rPr>
            <w:sz w:val="26"/>
            <w:szCs w:val="26"/>
          </w:rPr>
          <w:tab/>
        </w:r>
        <w:r w:rsidRPr="007C7516">
          <w:rPr>
            <w:sz w:val="26"/>
            <w:szCs w:val="26"/>
          </w:rPr>
          <w:tab/>
        </w:r>
        <w:r w:rsidRPr="007C7516">
          <w:rPr>
            <w:sz w:val="26"/>
            <w:szCs w:val="26"/>
          </w:rPr>
          <w:tab/>
        </w:r>
      </w:del>
      <w:r w:rsidRPr="007C7516">
        <w:rPr>
          <w:sz w:val="26"/>
          <w:szCs w:val="26"/>
        </w:rPr>
        <w:t>//If user does not want to see game report</w:t>
      </w:r>
      <w:del w:id="481" w:author="rcc" w:date="2017-02-09T11:53:00Z">
        <w:r w:rsidRPr="007C7516">
          <w:rPr>
            <w:sz w:val="26"/>
            <w:szCs w:val="26"/>
          </w:rPr>
          <w:delText>, save report to a .dat file</w:delText>
        </w:r>
      </w:del>
    </w:p>
    <w:p w:rsidR="00622F67" w:rsidRDefault="00622F67" w:rsidP="00622F67">
      <w:pPr>
        <w:pStyle w:val="NoSpacing"/>
        <w:ind w:firstLine="720"/>
        <w:rPr>
          <w:ins w:id="482" w:author="rcc" w:date="2017-02-09T11:53:00Z"/>
          <w:sz w:val="26"/>
          <w:szCs w:val="26"/>
        </w:rPr>
      </w:pPr>
      <w:ins w:id="483" w:author="rcc" w:date="2017-02-09T11:53:00Z">
        <w:r>
          <w:rPr>
            <w:sz w:val="26"/>
            <w:szCs w:val="26"/>
          </w:rPr>
          <w:tab/>
        </w:r>
        <w:r>
          <w:rPr>
            <w:sz w:val="26"/>
            <w:szCs w:val="26"/>
          </w:rPr>
          <w:tab/>
        </w:r>
        <w:r w:rsidRPr="00622F67">
          <w:rPr>
            <w:sz w:val="26"/>
            <w:szCs w:val="26"/>
          </w:rPr>
          <w:t>//Save report to file</w:t>
        </w:r>
      </w:ins>
    </w:p>
    <w:p w:rsidR="00622F67" w:rsidRDefault="00622F67" w:rsidP="00622F67">
      <w:pPr>
        <w:pStyle w:val="NoSpacing"/>
        <w:ind w:firstLine="720"/>
        <w:rPr>
          <w:ins w:id="484" w:author="rcc" w:date="2017-02-09T11:53:00Z"/>
          <w:sz w:val="26"/>
          <w:szCs w:val="26"/>
        </w:rPr>
      </w:pPr>
      <w:ins w:id="485" w:author="rcc" w:date="2017-02-09T11:53:00Z">
        <w:r>
          <w:rPr>
            <w:sz w:val="26"/>
            <w:szCs w:val="26"/>
          </w:rPr>
          <w:tab/>
        </w:r>
        <w:r>
          <w:rPr>
            <w:sz w:val="26"/>
            <w:szCs w:val="26"/>
          </w:rPr>
          <w:tab/>
        </w:r>
        <w:r w:rsidRPr="00622F67">
          <w:rPr>
            <w:sz w:val="26"/>
            <w:szCs w:val="26"/>
          </w:rPr>
          <w:t>//Reset all data and back to main menu</w:t>
        </w:r>
      </w:ins>
    </w:p>
    <w:p w:rsidR="00622F67" w:rsidRDefault="00622F67" w:rsidP="00622F67">
      <w:pPr>
        <w:pStyle w:val="NoSpacing"/>
        <w:ind w:left="720" w:firstLine="720"/>
        <w:rPr>
          <w:ins w:id="486" w:author="rcc" w:date="2017-02-09T11:53:00Z"/>
          <w:sz w:val="26"/>
          <w:szCs w:val="26"/>
        </w:rPr>
      </w:pPr>
      <w:ins w:id="487" w:author="rcc" w:date="2017-02-09T11:53:00Z">
        <w:r w:rsidRPr="00622F67">
          <w:rPr>
            <w:sz w:val="26"/>
            <w:szCs w:val="26"/>
          </w:rPr>
          <w:t>//If user input is not either 'Y' or 'N', display invalidity</w:t>
        </w:r>
      </w:ins>
    </w:p>
    <w:p w:rsidR="007C7516" w:rsidRPr="007C7516" w:rsidRDefault="007C7516" w:rsidP="007C7516">
      <w:pPr>
        <w:pStyle w:val="NoSpacing"/>
        <w:rPr>
          <w:del w:id="488" w:author="rcc" w:date="2017-02-09T11:53:00Z"/>
          <w:sz w:val="26"/>
          <w:szCs w:val="26"/>
        </w:rPr>
      </w:pPr>
      <w:del w:id="489" w:author="rcc" w:date="2017-02-09T11:53:00Z">
        <w:r w:rsidRPr="007C7516">
          <w:rPr>
            <w:sz w:val="26"/>
            <w:szCs w:val="26"/>
          </w:rPr>
          <w:tab/>
        </w:r>
        <w:r w:rsidRPr="007C7516">
          <w:rPr>
            <w:sz w:val="26"/>
            <w:szCs w:val="26"/>
          </w:rPr>
          <w:tab/>
        </w:r>
        <w:r w:rsidRPr="007C7516">
          <w:rPr>
            <w:sz w:val="26"/>
            <w:szCs w:val="26"/>
          </w:rPr>
          <w:tab/>
        </w:r>
      </w:del>
    </w:p>
    <w:p w:rsidR="007C7516" w:rsidRPr="007C7516" w:rsidRDefault="007C7516" w:rsidP="007C7516">
      <w:pPr>
        <w:pStyle w:val="NoSpacing"/>
        <w:rPr>
          <w:sz w:val="26"/>
          <w:szCs w:val="26"/>
        </w:rPr>
      </w:pPr>
      <w:r w:rsidRPr="007C7516">
        <w:rPr>
          <w:sz w:val="26"/>
          <w:szCs w:val="26"/>
        </w:rPr>
        <w:tab/>
        <w:t>//Once condition reached, end game.</w:t>
      </w:r>
    </w:p>
    <w:p w:rsidR="00622F67" w:rsidRDefault="00622F67" w:rsidP="00622F67">
      <w:pPr>
        <w:pStyle w:val="NoSpacing"/>
        <w:rPr>
          <w:ins w:id="490" w:author="rcc" w:date="2017-02-09T11:53:00Z"/>
          <w:sz w:val="26"/>
          <w:szCs w:val="26"/>
        </w:rPr>
      </w:pPr>
    </w:p>
    <w:p w:rsidR="007C7516" w:rsidRPr="007C7516" w:rsidRDefault="007C7516" w:rsidP="007C7516">
      <w:pPr>
        <w:pStyle w:val="NoSpacing"/>
        <w:rPr>
          <w:del w:id="491" w:author="rcc" w:date="2017-02-09T11:53:00Z"/>
          <w:sz w:val="26"/>
          <w:szCs w:val="26"/>
        </w:rPr>
      </w:pPr>
      <w:del w:id="492" w:author="rcc" w:date="2017-02-09T11:53:00Z">
        <w:r w:rsidRPr="007C7516">
          <w:rPr>
            <w:sz w:val="26"/>
            <w:szCs w:val="26"/>
          </w:rPr>
          <w:tab/>
        </w:r>
      </w:del>
    </w:p>
    <w:p w:rsidR="007C7516" w:rsidRPr="007C7516" w:rsidRDefault="007C7516" w:rsidP="007C7516">
      <w:pPr>
        <w:pStyle w:val="NoSpacing"/>
        <w:rPr>
          <w:del w:id="493" w:author="rcc" w:date="2017-02-09T11:53:00Z"/>
          <w:sz w:val="26"/>
          <w:szCs w:val="26"/>
        </w:rPr>
      </w:pPr>
      <w:del w:id="494" w:author="rcc" w:date="2017-02-09T11:53:00Z">
        <w:r w:rsidRPr="007C7516">
          <w:rPr>
            <w:sz w:val="26"/>
            <w:szCs w:val="26"/>
          </w:rPr>
          <w:tab/>
        </w:r>
      </w:del>
      <w:r w:rsidRPr="007C7516">
        <w:rPr>
          <w:sz w:val="26"/>
          <w:szCs w:val="26"/>
        </w:rPr>
        <w:t xml:space="preserve">//If user decides not to play game, </w:t>
      </w:r>
      <w:ins w:id="495" w:author="rcc" w:date="2017-02-09T11:53:00Z">
        <w:r w:rsidR="00622F67" w:rsidRPr="00622F67">
          <w:rPr>
            <w:sz w:val="26"/>
            <w:szCs w:val="26"/>
          </w:rPr>
          <w:t>back to main menu and reset earned money from mini-</w:t>
        </w:r>
      </w:ins>
      <w:del w:id="496" w:author="rcc" w:date="2017-02-09T11:53:00Z">
        <w:r w:rsidRPr="007C7516">
          <w:rPr>
            <w:sz w:val="26"/>
            <w:szCs w:val="26"/>
          </w:rPr>
          <w:delText xml:space="preserve">end </w:delText>
        </w:r>
      </w:del>
      <w:r w:rsidRPr="007C7516">
        <w:rPr>
          <w:sz w:val="26"/>
          <w:szCs w:val="26"/>
        </w:rPr>
        <w:t>game</w:t>
      </w:r>
      <w:ins w:id="497" w:author="rcc" w:date="2017-02-09T11:53:00Z">
        <w:r w:rsidR="00622F67" w:rsidRPr="00622F67">
          <w:rPr>
            <w:sz w:val="26"/>
            <w:szCs w:val="26"/>
          </w:rPr>
          <w:t xml:space="preserve"> if there is</w:t>
        </w:r>
      </w:ins>
    </w:p>
    <w:p w:rsidR="007C7516" w:rsidRDefault="007C7516" w:rsidP="007C7516">
      <w:pPr>
        <w:pStyle w:val="NoSpacing"/>
        <w:rPr>
          <w:del w:id="498" w:author="rcc" w:date="2017-02-09T11:53:00Z"/>
          <w:sz w:val="26"/>
          <w:szCs w:val="26"/>
        </w:rPr>
      </w:pPr>
      <w:del w:id="499" w:author="rcc" w:date="2017-02-09T11:53:00Z">
        <w:r w:rsidRPr="007C7516">
          <w:rPr>
            <w:sz w:val="26"/>
            <w:szCs w:val="26"/>
          </w:rPr>
          <w:tab/>
        </w:r>
      </w:del>
    </w:p>
    <w:p w:rsidR="00E06477" w:rsidRDefault="00E06477" w:rsidP="007C7516">
      <w:pPr>
        <w:pStyle w:val="NoSpacing"/>
        <w:rPr>
          <w:sz w:val="26"/>
          <w:szCs w:val="26"/>
        </w:rPr>
      </w:pPr>
    </w:p>
    <w:p w:rsidR="00BA14B7" w:rsidRPr="00EE7AF8" w:rsidRDefault="00BA14B7" w:rsidP="00EE7AF8">
      <w:pPr>
        <w:pStyle w:val="NoSpacing"/>
        <w:ind w:left="1440" w:firstLine="720"/>
        <w:rPr>
          <w:sz w:val="26"/>
          <w:rPrChange w:id="500" w:author="rcc" w:date="2017-02-09T11:53:00Z">
            <w:rPr>
              <w:b/>
              <w:sz w:val="36"/>
              <w:szCs w:val="36"/>
            </w:rPr>
          </w:rPrChange>
        </w:rPr>
        <w:sectPr w:rsidR="00BA14B7" w:rsidRPr="00EE7AF8">
          <w:pgSz w:w="12240" w:h="15840"/>
          <w:pgMar w:top="1440" w:right="1440" w:bottom="1440" w:left="1440" w:header="720" w:footer="720" w:gutter="0"/>
          <w:cols w:space="720"/>
          <w:docGrid w:linePitch="360"/>
        </w:sectPr>
        <w:pPrChange w:id="501" w:author="rcc" w:date="2017-02-09T11:53:00Z">
          <w:pPr>
            <w:pStyle w:val="NoSpacing"/>
          </w:pPr>
        </w:pPrChange>
      </w:pPr>
    </w:p>
    <w:p w:rsidR="00E06477" w:rsidRDefault="00E06477" w:rsidP="00E06477">
      <w:pPr>
        <w:pStyle w:val="NoSpacing"/>
        <w:rPr>
          <w:b/>
          <w:sz w:val="36"/>
          <w:szCs w:val="36"/>
        </w:rPr>
      </w:pPr>
      <w:r>
        <w:rPr>
          <w:b/>
          <w:sz w:val="36"/>
          <w:szCs w:val="36"/>
        </w:rPr>
        <w:t>Program</w:t>
      </w:r>
    </w:p>
    <w:p w:rsidR="00AB6885" w:rsidRDefault="00AB6885" w:rsidP="00E06477">
      <w:pPr>
        <w:pStyle w:val="NoSpacing"/>
        <w:rPr>
          <w:b/>
          <w:sz w:val="36"/>
          <w:szCs w:val="36"/>
        </w:rPr>
      </w:pPr>
    </w:p>
    <w:p w:rsidR="00AB6885" w:rsidRDefault="00AB6885" w:rsidP="00AB6885">
      <w:pPr>
        <w:pStyle w:val="NoSpacing"/>
      </w:pPr>
      <w:r>
        <w:t xml:space="preserve">/* </w:t>
      </w:r>
    </w:p>
    <w:p w:rsidR="00AB6885" w:rsidRDefault="00AB6885" w:rsidP="00AB6885">
      <w:pPr>
        <w:pStyle w:val="NoSpacing"/>
      </w:pPr>
      <w:r>
        <w:t xml:space="preserve"> * File:   main.cpp</w:t>
      </w:r>
    </w:p>
    <w:p w:rsidR="00AB6885" w:rsidRDefault="00AB6885" w:rsidP="00AB6885">
      <w:pPr>
        <w:pStyle w:val="NoSpacing"/>
      </w:pPr>
      <w:r>
        <w:t xml:space="preserve"> * Author: Shienne Cay</w:t>
      </w:r>
    </w:p>
    <w:p w:rsidR="00AB6885" w:rsidRDefault="00AB6885" w:rsidP="00AB6885">
      <w:pPr>
        <w:pStyle w:val="NoSpacing"/>
      </w:pPr>
      <w:r>
        <w:t xml:space="preserve"> * Created on January 27, 2017, 3:57 PM</w:t>
      </w:r>
    </w:p>
    <w:p w:rsidR="00AB6885" w:rsidRDefault="00AB6885" w:rsidP="00AB6885">
      <w:pPr>
        <w:pStyle w:val="NoSpacing"/>
      </w:pPr>
      <w:r>
        <w:t xml:space="preserve"> * Purpose: PROJECT 1 SLOT MACHINE</w:t>
      </w:r>
    </w:p>
    <w:p w:rsidR="00AB6885" w:rsidRDefault="00AB6885" w:rsidP="00AB6885">
      <w:pPr>
        <w:pStyle w:val="NoSpacing"/>
      </w:pPr>
      <w:r>
        <w:t xml:space="preserve"> * Problem: </w:t>
      </w:r>
    </w:p>
    <w:p w:rsidR="00AB6885" w:rsidRDefault="00AB6885" w:rsidP="00AB6885">
      <w:pPr>
        <w:pStyle w:val="NoSpacing"/>
      </w:pPr>
      <w:r>
        <w:t xml:space="preserve"> */</w:t>
      </w:r>
    </w:p>
    <w:p w:rsidR="00AB6885" w:rsidRDefault="00AB6885" w:rsidP="00AB6885">
      <w:pPr>
        <w:pStyle w:val="NoSpacing"/>
      </w:pPr>
    </w:p>
    <w:p w:rsidR="00AB6885" w:rsidRDefault="00AB6885" w:rsidP="00AB6885">
      <w:pPr>
        <w:pStyle w:val="NoSpacing"/>
      </w:pPr>
      <w:r>
        <w:t>#include &lt;iostream&gt;</w:t>
      </w:r>
    </w:p>
    <w:p w:rsidR="00AB6885" w:rsidRDefault="00AB6885" w:rsidP="00AB6885">
      <w:pPr>
        <w:pStyle w:val="NoSpacing"/>
      </w:pPr>
      <w:r>
        <w:t>#include &lt;string&gt;</w:t>
      </w:r>
    </w:p>
    <w:p w:rsidR="00AB6885" w:rsidRDefault="00AB6885" w:rsidP="00AB6885">
      <w:pPr>
        <w:pStyle w:val="NoSpacing"/>
      </w:pPr>
      <w:r>
        <w:t>#include &lt;cstdlib&gt;</w:t>
      </w:r>
    </w:p>
    <w:p w:rsidR="00AB6885" w:rsidRDefault="00AB6885" w:rsidP="00AB6885">
      <w:pPr>
        <w:pStyle w:val="NoSpacing"/>
      </w:pPr>
      <w:r>
        <w:t>#include &lt;ctime&gt;</w:t>
      </w:r>
    </w:p>
    <w:p w:rsidR="00AB6885" w:rsidRDefault="00AB6885" w:rsidP="00AB6885">
      <w:pPr>
        <w:pStyle w:val="NoSpacing"/>
      </w:pPr>
      <w:r>
        <w:t>#include &lt;iomanip&gt;</w:t>
      </w:r>
    </w:p>
    <w:p w:rsidR="00AB6885" w:rsidRDefault="00AB6885" w:rsidP="00AB6885">
      <w:pPr>
        <w:pStyle w:val="NoSpacing"/>
      </w:pPr>
      <w:r>
        <w:t>#include &lt;cmath&gt;</w:t>
      </w:r>
    </w:p>
    <w:p w:rsidR="00AB6885" w:rsidRDefault="00AB6885" w:rsidP="00AB6885">
      <w:pPr>
        <w:pStyle w:val="NoSpacing"/>
      </w:pPr>
      <w:r>
        <w:t>#include &lt;fstream&gt;</w:t>
      </w:r>
    </w:p>
    <w:p w:rsidR="00AB6885" w:rsidRDefault="00AB6885" w:rsidP="00AB6885">
      <w:pPr>
        <w:pStyle w:val="NoSpacing"/>
      </w:pPr>
      <w:r>
        <w:t>using namespace std;</w:t>
      </w:r>
    </w:p>
    <w:p w:rsidR="00AB6885" w:rsidRDefault="00AB6885" w:rsidP="00AB6885">
      <w:pPr>
        <w:pStyle w:val="NoSpacing"/>
      </w:pPr>
    </w:p>
    <w:p w:rsidR="00AB6885" w:rsidRDefault="00AB6885" w:rsidP="00AB6885">
      <w:pPr>
        <w:pStyle w:val="NoSpacing"/>
      </w:pPr>
      <w:r>
        <w:t xml:space="preserve">const short PERCENT = 100; </w:t>
      </w:r>
      <w:ins w:id="502" w:author="rcc" w:date="2017-02-09T11:53:00Z">
        <w:r w:rsidR="00EE7AF8">
          <w:t xml:space="preserve">   </w:t>
        </w:r>
      </w:ins>
      <w:del w:id="503" w:author="rcc" w:date="2017-02-09T11:53:00Z">
        <w:r>
          <w:delText>//Percentage Conversion</w:delText>
        </w:r>
      </w:del>
      <w:r>
        <w:t xml:space="preserve">  </w:t>
      </w:r>
    </w:p>
    <w:p w:rsidR="00AB6885" w:rsidRDefault="00EE7AF8" w:rsidP="00EE7AF8">
      <w:pPr>
        <w:pStyle w:val="NoSpacing"/>
        <w:rPr>
          <w:ins w:id="504" w:author="rcc" w:date="2017-02-09T11:53:00Z"/>
        </w:rPr>
      </w:pPr>
      <w:ins w:id="505" w:author="rcc" w:date="2017-02-09T11:53:00Z">
        <w:r>
          <w:t xml:space="preserve">const int ROWS = 25, COLS = 4;  </w:t>
        </w:r>
      </w:ins>
    </w:p>
    <w:p w:rsidR="00EE7AF8" w:rsidRDefault="00EE7AF8" w:rsidP="00EE7AF8">
      <w:pPr>
        <w:pStyle w:val="NoSpacing"/>
        <w:rPr>
          <w:ins w:id="506" w:author="rcc" w:date="2017-02-09T11:53:00Z"/>
        </w:rPr>
      </w:pPr>
    </w:p>
    <w:p w:rsidR="00EE7AF8" w:rsidRDefault="00EE7AF8" w:rsidP="00EE7AF8">
      <w:pPr>
        <w:pStyle w:val="NoSpacing"/>
        <w:rPr>
          <w:ins w:id="507" w:author="rcc" w:date="2017-02-09T11:53:00Z"/>
        </w:rPr>
      </w:pPr>
      <w:ins w:id="508" w:author="rcc" w:date="2017-02-09T11:53:00Z">
        <w:r>
          <w:t>void resetA(int &amp;, int &amp;, int &amp;, float &amp;, float &amp;, float &amp;, float &amp;, float &amp;, float &amp;, float &amp;, float&amp;);</w:t>
        </w:r>
      </w:ins>
    </w:p>
    <w:p w:rsidR="00EE7AF8" w:rsidRDefault="00EE7AF8" w:rsidP="00EE7AF8">
      <w:pPr>
        <w:pStyle w:val="NoSpacing"/>
        <w:rPr>
          <w:ins w:id="509" w:author="rcc" w:date="2017-02-09T11:53:00Z"/>
        </w:rPr>
      </w:pPr>
      <w:ins w:id="510" w:author="rcc" w:date="2017-02-09T11:53:00Z">
        <w:r>
          <w:t xml:space="preserve">void gameRep(string, char, int, int, int, float, float, float, float, float, float, float);  </w:t>
        </w:r>
      </w:ins>
    </w:p>
    <w:p w:rsidR="00EE7AF8" w:rsidRDefault="00EE7AF8" w:rsidP="00EE7AF8">
      <w:pPr>
        <w:pStyle w:val="NoSpacing"/>
        <w:rPr>
          <w:ins w:id="511" w:author="rcc" w:date="2017-02-09T11:53:00Z"/>
        </w:rPr>
      </w:pPr>
      <w:ins w:id="512" w:author="rcc" w:date="2017-02-09T11:53:00Z">
        <w:r>
          <w:t xml:space="preserve">void gameRep(string, int, int, int, float, float, float, float, float, float, float);  </w:t>
        </w:r>
      </w:ins>
    </w:p>
    <w:p w:rsidR="00EE7AF8" w:rsidRDefault="00EE7AF8" w:rsidP="00EE7AF8">
      <w:pPr>
        <w:pStyle w:val="NoSpacing"/>
        <w:rPr>
          <w:ins w:id="513" w:author="rcc" w:date="2017-02-09T11:53:00Z"/>
        </w:rPr>
      </w:pPr>
      <w:ins w:id="514" w:author="rcc" w:date="2017-02-09T11:53:00Z">
        <w:r>
          <w:t xml:space="preserve">float bonCash(float, float, float, float, float, float, int, int, float = 0);  </w:t>
        </w:r>
      </w:ins>
    </w:p>
    <w:p w:rsidR="00EE7AF8" w:rsidRDefault="00EE7AF8" w:rsidP="00EE7AF8">
      <w:pPr>
        <w:pStyle w:val="NoSpacing"/>
        <w:rPr>
          <w:ins w:id="515" w:author="rcc" w:date="2017-02-09T11:53:00Z"/>
        </w:rPr>
      </w:pPr>
      <w:ins w:id="516" w:author="rcc" w:date="2017-02-09T11:53:00Z">
        <w:r>
          <w:t xml:space="preserve">void find(int [], int, int &amp;, int);        </w:t>
        </w:r>
      </w:ins>
    </w:p>
    <w:p w:rsidR="00EE7AF8" w:rsidRDefault="00EE7AF8" w:rsidP="00EE7AF8">
      <w:pPr>
        <w:pStyle w:val="NoSpacing"/>
        <w:rPr>
          <w:ins w:id="517" w:author="rcc" w:date="2017-02-09T11:53:00Z"/>
        </w:rPr>
      </w:pPr>
      <w:ins w:id="518" w:author="rcc" w:date="2017-02-09T11:53:00Z">
        <w:r>
          <w:t xml:space="preserve">void voucher(string, float);               </w:t>
        </w:r>
      </w:ins>
    </w:p>
    <w:p w:rsidR="00EE7AF8" w:rsidRDefault="00EE7AF8" w:rsidP="00EE7AF8">
      <w:pPr>
        <w:pStyle w:val="NoSpacing"/>
        <w:rPr>
          <w:ins w:id="519" w:author="rcc" w:date="2017-02-09T11:53:00Z"/>
        </w:rPr>
      </w:pPr>
      <w:ins w:id="520" w:author="rcc" w:date="2017-02-09T11:53:00Z">
        <w:r>
          <w:t xml:space="preserve">void filAray(int [], int);                 </w:t>
        </w:r>
      </w:ins>
    </w:p>
    <w:p w:rsidR="00EE7AF8" w:rsidRDefault="00EE7AF8" w:rsidP="00EE7AF8">
      <w:pPr>
        <w:pStyle w:val="NoSpacing"/>
        <w:rPr>
          <w:ins w:id="521" w:author="rcc" w:date="2017-02-09T11:53:00Z"/>
        </w:rPr>
      </w:pPr>
      <w:ins w:id="522" w:author="rcc" w:date="2017-02-09T11:53:00Z">
        <w:r>
          <w:t xml:space="preserve">void mrkSrt(int [], int);                  </w:t>
        </w:r>
      </w:ins>
    </w:p>
    <w:p w:rsidR="00EE7AF8" w:rsidRDefault="00EE7AF8" w:rsidP="00EE7AF8">
      <w:pPr>
        <w:pStyle w:val="NoSpacing"/>
        <w:rPr>
          <w:ins w:id="523" w:author="rcc" w:date="2017-02-09T11:53:00Z"/>
        </w:rPr>
      </w:pPr>
      <w:ins w:id="524" w:author="rcc" w:date="2017-02-09T11:53:00Z">
        <w:r>
          <w:t xml:space="preserve">void prntAry(int [], int);                 </w:t>
        </w:r>
      </w:ins>
    </w:p>
    <w:p w:rsidR="00EE7AF8" w:rsidRDefault="00EE7AF8" w:rsidP="00EE7AF8">
      <w:pPr>
        <w:pStyle w:val="NoSpacing"/>
        <w:rPr>
          <w:ins w:id="525" w:author="rcc" w:date="2017-02-09T11:53:00Z"/>
        </w:rPr>
      </w:pPr>
      <w:ins w:id="526" w:author="rcc" w:date="2017-02-09T11:53:00Z">
        <w:r>
          <w:t xml:space="preserve">void status(float, string);                </w:t>
        </w:r>
      </w:ins>
    </w:p>
    <w:p w:rsidR="00EE7AF8" w:rsidRDefault="00EE7AF8" w:rsidP="00EE7AF8">
      <w:pPr>
        <w:pStyle w:val="NoSpacing"/>
        <w:rPr>
          <w:ins w:id="527" w:author="rcc" w:date="2017-02-09T11:53:00Z"/>
        </w:rPr>
      </w:pPr>
      <w:ins w:id="528" w:author="rcc" w:date="2017-02-09T11:53:00Z">
        <w:r>
          <w:t xml:space="preserve">bool valPass(string, string);              </w:t>
        </w:r>
      </w:ins>
    </w:p>
    <w:p w:rsidR="00EE7AF8" w:rsidRDefault="00EE7AF8" w:rsidP="00EE7AF8">
      <w:pPr>
        <w:pStyle w:val="NoSpacing"/>
        <w:rPr>
          <w:ins w:id="529" w:author="rcc" w:date="2017-02-09T11:53:00Z"/>
        </w:rPr>
      </w:pPr>
      <w:ins w:id="530" w:author="rcc" w:date="2017-02-09T11:53:00Z">
        <w:r>
          <w:t xml:space="preserve">float rndOffB(float, int);                 </w:t>
        </w:r>
      </w:ins>
    </w:p>
    <w:p w:rsidR="00EE7AF8" w:rsidRDefault="00EE7AF8" w:rsidP="00EE7AF8">
      <w:pPr>
        <w:pStyle w:val="NoSpacing"/>
        <w:rPr>
          <w:ins w:id="531" w:author="rcc" w:date="2017-02-09T11:53:00Z"/>
        </w:rPr>
      </w:pPr>
      <w:ins w:id="532" w:author="rcc" w:date="2017-02-09T11:53:00Z">
        <w:r>
          <w:t xml:space="preserve">float insert(float &amp;, string);             </w:t>
        </w:r>
      </w:ins>
    </w:p>
    <w:p w:rsidR="00EE7AF8" w:rsidRDefault="00EE7AF8" w:rsidP="00EE7AF8">
      <w:pPr>
        <w:pStyle w:val="NoSpacing"/>
        <w:rPr>
          <w:ins w:id="533" w:author="rcc" w:date="2017-02-09T11:53:00Z"/>
        </w:rPr>
      </w:pPr>
      <w:ins w:id="534" w:author="rcc" w:date="2017-02-09T11:53:00Z">
        <w:r>
          <w:t xml:space="preserve">void winPat();                             </w:t>
        </w:r>
      </w:ins>
    </w:p>
    <w:p w:rsidR="00EE7AF8" w:rsidRDefault="00EE7AF8" w:rsidP="00EE7AF8">
      <w:pPr>
        <w:pStyle w:val="NoSpacing"/>
        <w:rPr>
          <w:ins w:id="535" w:author="rcc" w:date="2017-02-09T11:53:00Z"/>
        </w:rPr>
      </w:pPr>
      <w:ins w:id="536" w:author="rcc" w:date="2017-02-09T11:53:00Z">
        <w:r>
          <w:t>void askRep();</w:t>
        </w:r>
      </w:ins>
    </w:p>
    <w:p w:rsidR="00AB6885" w:rsidRDefault="00AB6885" w:rsidP="00AB6885">
      <w:pPr>
        <w:pStyle w:val="NoSpacing"/>
      </w:pPr>
    </w:p>
    <w:p w:rsidR="00AB6885" w:rsidRDefault="00AB6885" w:rsidP="00AB6885">
      <w:pPr>
        <w:pStyle w:val="NoSpacing"/>
      </w:pPr>
      <w:r>
        <w:t>int main(int argc, char** argv) {</w:t>
      </w:r>
    </w:p>
    <w:p w:rsidR="00AB6885" w:rsidRDefault="00AB6885" w:rsidP="00AB6885">
      <w:pPr>
        <w:pStyle w:val="NoSpacing"/>
      </w:pPr>
    </w:p>
    <w:p w:rsidR="00AB6885" w:rsidRDefault="00AB6885" w:rsidP="00AB6885">
      <w:pPr>
        <w:pStyle w:val="NoSpacing"/>
      </w:pPr>
      <w:r>
        <w:t xml:space="preserve">    srand(static_cast&lt;unsigned int&gt;(time(0)));</w:t>
      </w:r>
    </w:p>
    <w:p w:rsidR="00AB6885" w:rsidRDefault="00AB6885" w:rsidP="00AB6885">
      <w:pPr>
        <w:pStyle w:val="NoSpacing"/>
      </w:pPr>
      <w:r>
        <w:t xml:space="preserve">   </w:t>
      </w:r>
      <w:del w:id="537" w:author="rcc" w:date="2017-02-09T11:53:00Z">
        <w:r>
          <w:delText xml:space="preserve"> </w:delText>
        </w:r>
      </w:del>
    </w:p>
    <w:p w:rsidR="00EE7AF8" w:rsidRDefault="00EE7AF8" w:rsidP="00EE7AF8">
      <w:pPr>
        <w:pStyle w:val="NoSpacing"/>
        <w:rPr>
          <w:ins w:id="538" w:author="rcc" w:date="2017-02-09T11:53:00Z"/>
        </w:rPr>
      </w:pPr>
      <w:ins w:id="539" w:author="rcc" w:date="2017-02-09T11:53:00Z">
        <w:r>
          <w:t xml:space="preserve">    const int SIZE = 25;               </w:t>
        </w:r>
      </w:ins>
    </w:p>
    <w:p w:rsidR="00EE7AF8" w:rsidRDefault="00EE7AF8" w:rsidP="00EE7AF8">
      <w:pPr>
        <w:pStyle w:val="NoSpacing"/>
        <w:rPr>
          <w:ins w:id="540" w:author="rcc" w:date="2017-02-09T11:53:00Z"/>
        </w:rPr>
      </w:pPr>
      <w:ins w:id="541" w:author="rcc" w:date="2017-02-09T11:53:00Z">
        <w:r>
          <w:t xml:space="preserve">    const int MINSIZE = 200;</w:t>
        </w:r>
      </w:ins>
    </w:p>
    <w:p w:rsidR="00AB6885" w:rsidRDefault="00AB6885" w:rsidP="00AB6885">
      <w:pPr>
        <w:pStyle w:val="NoSpacing"/>
        <w:rPr>
          <w:del w:id="542" w:author="rcc" w:date="2017-02-09T11:53:00Z"/>
        </w:rPr>
      </w:pPr>
      <w:del w:id="543" w:author="rcc" w:date="2017-02-09T11:53:00Z">
        <w:r>
          <w:delText xml:space="preserve">  </w:delText>
        </w:r>
      </w:del>
    </w:p>
    <w:p w:rsidR="00AB6885" w:rsidRDefault="00AB6885" w:rsidP="00AB6885">
      <w:pPr>
        <w:pStyle w:val="NoSpacing"/>
        <w:rPr>
          <w:del w:id="544" w:author="rcc" w:date="2017-02-09T11:53:00Z"/>
        </w:rPr>
      </w:pPr>
      <w:del w:id="545" w:author="rcc" w:date="2017-02-09T11:53:00Z">
        <w:r>
          <w:delText xml:space="preserve">    time_t now = time(0);</w:delText>
        </w:r>
      </w:del>
    </w:p>
    <w:p w:rsidR="00AB6885" w:rsidRDefault="00AB6885" w:rsidP="00AB6885">
      <w:pPr>
        <w:pStyle w:val="NoSpacing"/>
        <w:rPr>
          <w:del w:id="546" w:author="rcc" w:date="2017-02-09T11:53:00Z"/>
        </w:rPr>
      </w:pPr>
      <w:del w:id="547" w:author="rcc" w:date="2017-02-09T11:53:00Z">
        <w:r>
          <w:delText xml:space="preserve">    char* dt = ctime(&amp;now);</w:delText>
        </w:r>
      </w:del>
    </w:p>
    <w:p w:rsidR="00AB6885" w:rsidRDefault="00AB6885" w:rsidP="00AB6885">
      <w:pPr>
        <w:pStyle w:val="NoSpacing"/>
        <w:rPr>
          <w:del w:id="548" w:author="rcc" w:date="2017-02-09T11:53:00Z"/>
        </w:rPr>
      </w:pPr>
      <w:del w:id="549" w:author="rcc" w:date="2017-02-09T11:53:00Z">
        <w:r>
          <w:delText xml:space="preserve">    </w:delText>
        </w:r>
      </w:del>
    </w:p>
    <w:p w:rsidR="00AB6885" w:rsidRDefault="00AB6885" w:rsidP="00AB6885">
      <w:pPr>
        <w:pStyle w:val="NoSpacing"/>
      </w:pPr>
      <w:r>
        <w:t xml:space="preserve">    string name,                        </w:t>
      </w:r>
    </w:p>
    <w:p w:rsidR="00AB6885" w:rsidRDefault="00AB6885" w:rsidP="00AB6885">
      <w:pPr>
        <w:pStyle w:val="NoSpacing"/>
      </w:pPr>
      <w:r>
        <w:t xml:space="preserve">           dummy;                       </w:t>
      </w:r>
    </w:p>
    <w:p w:rsidR="00AB6885" w:rsidRDefault="00AB6885" w:rsidP="00AB6885">
      <w:pPr>
        <w:pStyle w:val="NoSpacing"/>
      </w:pPr>
      <w:r>
        <w:t xml:space="preserve">    const float bonCsh1 = 0.05f,    </w:t>
      </w:r>
    </w:p>
    <w:p w:rsidR="00AB6885" w:rsidRDefault="00AB6885" w:rsidP="00AB6885">
      <w:pPr>
        <w:pStyle w:val="NoSpacing"/>
      </w:pPr>
      <w:r>
        <w:t xml:space="preserve">                bonCsh2 = 0.10f,        </w:t>
      </w:r>
    </w:p>
    <w:p w:rsidR="00AB6885" w:rsidRDefault="00AB6885" w:rsidP="00AB6885">
      <w:pPr>
        <w:pStyle w:val="NoSpacing"/>
      </w:pPr>
      <w:r>
        <w:t xml:space="preserve">                bonCsh3 = 0.15f,</w:t>
      </w:r>
    </w:p>
    <w:p w:rsidR="00AB6885" w:rsidRDefault="00AB6885" w:rsidP="00AB6885">
      <w:pPr>
        <w:pStyle w:val="NoSpacing"/>
      </w:pPr>
      <w:r>
        <w:t xml:space="preserve">                bonCsh4 = 0.25f,</w:t>
      </w:r>
    </w:p>
    <w:p w:rsidR="00AB6885" w:rsidRDefault="00AB6885" w:rsidP="00AB6885">
      <w:pPr>
        <w:pStyle w:val="NoSpacing"/>
      </w:pPr>
      <w:r>
        <w:t xml:space="preserve">                bonCshP = 0.01f,        </w:t>
      </w:r>
    </w:p>
    <w:p w:rsidR="00AB6885" w:rsidRDefault="00AB6885" w:rsidP="00AB6885">
      <w:pPr>
        <w:pStyle w:val="NoSpacing"/>
      </w:pPr>
      <w:r>
        <w:t xml:space="preserve">                minVal = 0;             </w:t>
      </w:r>
    </w:p>
    <w:p w:rsidR="00AB6885" w:rsidRDefault="00AB6885" w:rsidP="00AB6885">
      <w:pPr>
        <w:pStyle w:val="NoSpacing"/>
      </w:pPr>
      <w:r>
        <w:t xml:space="preserve">    float budget</w:t>
      </w:r>
      <w:ins w:id="550" w:author="rcc" w:date="2017-02-09T11:53:00Z">
        <w:r w:rsidR="00EE7AF8">
          <w:t xml:space="preserve"> = 0</w:t>
        </w:r>
      </w:ins>
      <w:r>
        <w:t xml:space="preserve">,                       </w:t>
      </w:r>
    </w:p>
    <w:p w:rsidR="00AB6885" w:rsidRDefault="00AB6885" w:rsidP="00AB6885">
      <w:pPr>
        <w:pStyle w:val="NoSpacing"/>
      </w:pPr>
      <w:r>
        <w:t xml:space="preserve">          add,                          </w:t>
      </w:r>
    </w:p>
    <w:p w:rsidR="00AB6885" w:rsidRDefault="00AB6885" w:rsidP="00AB6885">
      <w:pPr>
        <w:pStyle w:val="NoSpacing"/>
      </w:pPr>
      <w:r>
        <w:t xml:space="preserve">          bet,                          </w:t>
      </w:r>
    </w:p>
    <w:p w:rsidR="00AB6885" w:rsidRDefault="00AB6885" w:rsidP="00AB6885">
      <w:pPr>
        <w:pStyle w:val="NoSpacing"/>
      </w:pPr>
      <w:r>
        <w:t xml:space="preserve">          loss = 0,                     </w:t>
      </w:r>
    </w:p>
    <w:p w:rsidR="00AB6885" w:rsidRDefault="00AB6885" w:rsidP="00AB6885">
      <w:pPr>
        <w:pStyle w:val="NoSpacing"/>
      </w:pPr>
      <w:r>
        <w:t xml:space="preserve">          win = 0,                      </w:t>
      </w:r>
    </w:p>
    <w:p w:rsidR="00EE7AF8" w:rsidRDefault="00AB6885" w:rsidP="00AB6885">
      <w:pPr>
        <w:pStyle w:val="NoSpacing"/>
        <w:rPr>
          <w:ins w:id="551" w:author="rcc" w:date="2017-02-09T11:53:00Z"/>
        </w:rPr>
      </w:pPr>
      <w:r>
        <w:t xml:space="preserve">          bonWin = 0, </w:t>
      </w:r>
    </w:p>
    <w:p w:rsidR="00AB6885" w:rsidRDefault="00EE7AF8" w:rsidP="00AB6885">
      <w:pPr>
        <w:pStyle w:val="NoSpacing"/>
      </w:pPr>
      <w:ins w:id="552" w:author="rcc" w:date="2017-02-09T11:53:00Z">
        <w:r>
          <w:t xml:space="preserve">          minCsh = 0,</w:t>
        </w:r>
      </w:ins>
      <w:r w:rsidR="00AB6885">
        <w:t xml:space="preserve">                  </w:t>
      </w:r>
    </w:p>
    <w:p w:rsidR="00AB6885" w:rsidRDefault="00AB6885" w:rsidP="00AB6885">
      <w:pPr>
        <w:pStyle w:val="NoSpacing"/>
      </w:pPr>
      <w:r>
        <w:t xml:space="preserve">          cshIns = 0,                   </w:t>
      </w:r>
    </w:p>
    <w:p w:rsidR="00AB6885" w:rsidRDefault="00AB6885" w:rsidP="00AB6885">
      <w:pPr>
        <w:pStyle w:val="NoSpacing"/>
      </w:pPr>
      <w:r>
        <w:t xml:space="preserve">          totCash,                      </w:t>
      </w:r>
    </w:p>
    <w:p w:rsidR="00AB6885" w:rsidRDefault="00AB6885" w:rsidP="00AB6885">
      <w:pPr>
        <w:pStyle w:val="NoSpacing"/>
      </w:pPr>
      <w:r>
        <w:t xml:space="preserve">          winPer,                       </w:t>
      </w:r>
    </w:p>
    <w:p w:rsidR="00EE7AF8" w:rsidRDefault="00AB6885" w:rsidP="00AB6885">
      <w:pPr>
        <w:pStyle w:val="NoSpacing"/>
        <w:rPr>
          <w:ins w:id="553" w:author="rcc" w:date="2017-02-09T11:53:00Z"/>
        </w:rPr>
      </w:pPr>
      <w:r>
        <w:t xml:space="preserve">          lossPer</w:t>
      </w:r>
      <w:ins w:id="554" w:author="rcc" w:date="2017-02-09T11:53:00Z">
        <w:r w:rsidR="00EE7AF8">
          <w:t>,</w:t>
        </w:r>
      </w:ins>
    </w:p>
    <w:p w:rsidR="00AB6885" w:rsidRDefault="00EE7AF8" w:rsidP="00AB6885">
      <w:pPr>
        <w:pStyle w:val="NoSpacing"/>
      </w:pPr>
      <w:ins w:id="555" w:author="rcc" w:date="2017-02-09T11:53:00Z">
        <w:r>
          <w:t xml:space="preserve">          </w:t>
        </w:r>
        <w:r w:rsidRPr="00EE7AF8">
          <w:t>data[ROWS][COLS] = {};</w:t>
        </w:r>
      </w:ins>
      <w:del w:id="556" w:author="rcc" w:date="2017-02-09T11:53:00Z">
        <w:r w:rsidR="00AB6885">
          <w:delText xml:space="preserve">;  </w:delText>
        </w:r>
      </w:del>
      <w:r w:rsidR="00AB6885">
        <w:t xml:space="preserve">                    </w:t>
      </w:r>
    </w:p>
    <w:p w:rsidR="00AB6885" w:rsidRDefault="00AB6885" w:rsidP="00AB6885">
      <w:pPr>
        <w:pStyle w:val="NoSpacing"/>
      </w:pPr>
      <w:r>
        <w:t xml:space="preserve">    int numWin = 0,                     </w:t>
      </w:r>
    </w:p>
    <w:p w:rsidR="00AB6885" w:rsidRDefault="00AB6885" w:rsidP="00AB6885">
      <w:pPr>
        <w:pStyle w:val="NoSpacing"/>
      </w:pPr>
      <w:r>
        <w:t xml:space="preserve">        numLose = 0,                    </w:t>
      </w:r>
    </w:p>
    <w:p w:rsidR="00AB6885" w:rsidRDefault="00AB6885" w:rsidP="00AB6885">
      <w:pPr>
        <w:pStyle w:val="NoSpacing"/>
      </w:pPr>
      <w:r>
        <w:t xml:space="preserve">        play = 0,                       </w:t>
      </w:r>
    </w:p>
    <w:p w:rsidR="00AB6885" w:rsidRDefault="00AB6885" w:rsidP="00AB6885">
      <w:pPr>
        <w:pStyle w:val="NoSpacing"/>
      </w:pPr>
      <w:r>
        <w:t xml:space="preserve">        g8mBon = 10,                    </w:t>
      </w:r>
    </w:p>
    <w:p w:rsidR="00EE7AF8" w:rsidRDefault="00AB6885" w:rsidP="00AB6885">
      <w:pPr>
        <w:pStyle w:val="NoSpacing"/>
        <w:rPr>
          <w:ins w:id="557" w:author="rcc" w:date="2017-02-09T11:53:00Z"/>
        </w:rPr>
      </w:pPr>
      <w:r>
        <w:t xml:space="preserve">        rndOff = 100</w:t>
      </w:r>
      <w:ins w:id="558" w:author="rcc" w:date="2017-02-09T11:53:00Z">
        <w:r w:rsidR="00EE7AF8">
          <w:t>,</w:t>
        </w:r>
      </w:ins>
    </w:p>
    <w:p w:rsidR="00EE7AF8" w:rsidRDefault="00EE7AF8" w:rsidP="00AB6885">
      <w:pPr>
        <w:pStyle w:val="NoSpacing"/>
        <w:rPr>
          <w:ins w:id="559" w:author="rcc" w:date="2017-02-09T11:53:00Z"/>
        </w:rPr>
      </w:pPr>
      <w:ins w:id="560" w:author="rcc" w:date="2017-02-09T11:53:00Z">
        <w:r>
          <w:t xml:space="preserve">        </w:t>
        </w:r>
        <w:r w:rsidRPr="00EE7AF8">
          <w:t>array[MINSIZE] = {},</w:t>
        </w:r>
      </w:ins>
    </w:p>
    <w:p w:rsidR="00EE7AF8" w:rsidRDefault="00EE7AF8" w:rsidP="00AB6885">
      <w:pPr>
        <w:pStyle w:val="NoSpacing"/>
        <w:rPr>
          <w:ins w:id="561" w:author="rcc" w:date="2017-02-09T11:53:00Z"/>
        </w:rPr>
      </w:pPr>
      <w:ins w:id="562" w:author="rcc" w:date="2017-02-09T11:53:00Z">
        <w:r>
          <w:t xml:space="preserve">        </w:t>
        </w:r>
        <w:r w:rsidRPr="00EE7AF8">
          <w:t>found = 0;</w:t>
        </w:r>
      </w:ins>
    </w:p>
    <w:p w:rsidR="00AB6885" w:rsidRDefault="00EE7AF8" w:rsidP="00AB6885">
      <w:pPr>
        <w:pStyle w:val="NoSpacing"/>
      </w:pPr>
      <w:ins w:id="563" w:author="rcc" w:date="2017-02-09T11:53:00Z">
        <w:r>
          <w:t xml:space="preserve">   </w:t>
        </w:r>
        <w:r w:rsidRPr="00EE7AF8">
          <w:t>int count = 0, plCount = 0;</w:t>
        </w:r>
      </w:ins>
      <w:del w:id="564" w:author="rcc" w:date="2017-02-09T11:53:00Z">
        <w:r w:rsidR="00AB6885">
          <w:delText xml:space="preserve">; </w:delText>
        </w:r>
      </w:del>
      <w:r w:rsidR="00AB6885">
        <w:t xml:space="preserve">                  </w:t>
      </w:r>
    </w:p>
    <w:p w:rsidR="00AB6885" w:rsidRDefault="00AB6885" w:rsidP="00AB6885">
      <w:pPr>
        <w:pStyle w:val="NoSpacing"/>
      </w:pPr>
      <w:r>
        <w:t xml:space="preserve">    char begin,                         </w:t>
      </w:r>
    </w:p>
    <w:p w:rsidR="00AB6885" w:rsidRDefault="00AB6885" w:rsidP="00AB6885">
      <w:pPr>
        <w:pStyle w:val="NoSpacing"/>
      </w:pPr>
      <w:r>
        <w:t xml:space="preserve">         load,                          </w:t>
      </w:r>
    </w:p>
    <w:p w:rsidR="00AB6885" w:rsidRDefault="00AB6885" w:rsidP="00AB6885">
      <w:pPr>
        <w:pStyle w:val="NoSpacing"/>
      </w:pPr>
      <w:r>
        <w:t xml:space="preserve">         choice,                        </w:t>
      </w:r>
    </w:p>
    <w:p w:rsidR="00EE7AF8" w:rsidRDefault="00AB6885" w:rsidP="00AB6885">
      <w:pPr>
        <w:pStyle w:val="NoSpacing"/>
        <w:rPr>
          <w:ins w:id="565" w:author="rcc" w:date="2017-02-09T11:53:00Z"/>
        </w:rPr>
      </w:pPr>
      <w:r>
        <w:t xml:space="preserve">         report</w:t>
      </w:r>
    </w:p>
    <w:p w:rsidR="00EE7AF8" w:rsidRDefault="00EE7AF8" w:rsidP="00EE7AF8">
      <w:pPr>
        <w:pStyle w:val="NoSpacing"/>
        <w:rPr>
          <w:ins w:id="566" w:author="rcc" w:date="2017-02-09T11:53:00Z"/>
        </w:rPr>
      </w:pPr>
      <w:ins w:id="567" w:author="rcc" w:date="2017-02-09T11:53:00Z">
        <w:r>
          <w:t xml:space="preserve">         start,                         </w:t>
        </w:r>
      </w:ins>
    </w:p>
    <w:p w:rsidR="00EE7AF8" w:rsidRDefault="00EE7AF8" w:rsidP="00EE7AF8">
      <w:pPr>
        <w:pStyle w:val="NoSpacing"/>
        <w:rPr>
          <w:ins w:id="568" w:author="rcc" w:date="2017-02-09T11:53:00Z"/>
        </w:rPr>
      </w:pPr>
      <w:ins w:id="569" w:author="rcc" w:date="2017-02-09T11:53:00Z">
        <w:r>
          <w:t xml:space="preserve">         game,                          </w:t>
        </w:r>
      </w:ins>
    </w:p>
    <w:p w:rsidR="00AB6885" w:rsidRDefault="00EE7AF8" w:rsidP="00AB6885">
      <w:pPr>
        <w:pStyle w:val="NoSpacing"/>
      </w:pPr>
      <w:ins w:id="570" w:author="rcc" w:date="2017-02-09T11:53:00Z">
        <w:r>
          <w:t xml:space="preserve">         reset;</w:t>
        </w:r>
      </w:ins>
      <w:del w:id="571" w:author="rcc" w:date="2017-02-09T11:53:00Z">
        <w:r w:rsidR="00AB6885">
          <w:delText xml:space="preserve">;   </w:delText>
        </w:r>
      </w:del>
      <w:r w:rsidR="00AB6885">
        <w:t xml:space="preserve">                     </w:t>
      </w:r>
    </w:p>
    <w:p w:rsidR="00AB6885" w:rsidRDefault="00AB6885" w:rsidP="00AB6885">
      <w:pPr>
        <w:pStyle w:val="NoSpacing"/>
      </w:pPr>
      <w:r>
        <w:t xml:space="preserve">    unsigned short rn1, rn2, rn3,</w:t>
      </w:r>
    </w:p>
    <w:p w:rsidR="00AB6885" w:rsidRDefault="00AB6885" w:rsidP="00AB6885">
      <w:pPr>
        <w:pStyle w:val="NoSpacing"/>
      </w:pPr>
      <w:r>
        <w:t xml:space="preserve">                   rn4, rn5, rn6,       </w:t>
      </w:r>
    </w:p>
    <w:p w:rsidR="00AB6885" w:rsidRDefault="00AB6885" w:rsidP="00AB6885">
      <w:pPr>
        <w:pStyle w:val="NoSpacing"/>
      </w:pPr>
      <w:r>
        <w:t xml:space="preserve">                   rn7, rn8, rn9;</w:t>
      </w:r>
    </w:p>
    <w:p w:rsidR="00EE7AF8" w:rsidRDefault="00AB6885" w:rsidP="00AB6885">
      <w:pPr>
        <w:pStyle w:val="NoSpacing"/>
        <w:rPr>
          <w:ins w:id="572" w:author="rcc" w:date="2017-02-09T11:53:00Z"/>
        </w:rPr>
      </w:pPr>
      <w:r>
        <w:t xml:space="preserve">    bool </w:t>
      </w:r>
      <w:ins w:id="573" w:author="rcc" w:date="2017-02-09T11:53:00Z">
        <w:r w:rsidR="00EE7AF8" w:rsidRPr="00EE7AF8">
          <w:t>w = true;</w:t>
        </w:r>
      </w:ins>
    </w:p>
    <w:p w:rsidR="00AB6885" w:rsidRDefault="00AB6885" w:rsidP="00AB6885">
      <w:pPr>
        <w:pStyle w:val="NoSpacing"/>
      </w:pPr>
      <w:ins w:id="574" w:author="rcc" w:date="2017-02-09T11:53:00Z">
        <w:r>
          <w:t xml:space="preserve">    bool </w:t>
        </w:r>
      </w:ins>
      <w:r>
        <w:t xml:space="preserve">x = true;          </w:t>
      </w:r>
    </w:p>
    <w:p w:rsidR="00AB6885" w:rsidRDefault="00AB6885" w:rsidP="00AB6885">
      <w:pPr>
        <w:pStyle w:val="NoSpacing"/>
      </w:pPr>
      <w:r>
        <w:t xml:space="preserve">    bool y = true;          </w:t>
      </w:r>
    </w:p>
    <w:p w:rsidR="00AB6885" w:rsidRDefault="00AB6885" w:rsidP="00AB6885">
      <w:pPr>
        <w:pStyle w:val="NoSpacing"/>
      </w:pPr>
      <w:r>
        <w:t xml:space="preserve">    bool z = true;          </w:t>
      </w:r>
    </w:p>
    <w:p w:rsidR="00AB6885" w:rsidRDefault="00AB6885" w:rsidP="00AB6885">
      <w:pPr>
        <w:pStyle w:val="NoSpacing"/>
      </w:pPr>
      <w:r>
        <w:t xml:space="preserve">    bool rep = true;        </w:t>
      </w:r>
    </w:p>
    <w:p w:rsidR="00AB6885" w:rsidRDefault="00AB6885" w:rsidP="00AB6885">
      <w:pPr>
        <w:pStyle w:val="NoSpacing"/>
      </w:pPr>
      <w:r>
        <w:t xml:space="preserve">    </w:t>
      </w:r>
    </w:p>
    <w:p w:rsidR="00EE7AF8" w:rsidRDefault="00EE7AF8" w:rsidP="00EE7AF8">
      <w:pPr>
        <w:pStyle w:val="NoSpacing"/>
        <w:rPr>
          <w:ins w:id="575" w:author="rcc" w:date="2017-02-09T11:53:00Z"/>
        </w:rPr>
      </w:pPr>
      <w:ins w:id="576" w:author="rcc" w:date="2017-02-09T11:53:00Z">
        <w:r>
          <w:t>do {</w:t>
        </w:r>
      </w:ins>
    </w:p>
    <w:p w:rsidR="00EE7AF8" w:rsidRDefault="00EE7AF8" w:rsidP="00EE7AF8">
      <w:pPr>
        <w:pStyle w:val="NoSpacing"/>
        <w:rPr>
          <w:ins w:id="577" w:author="rcc" w:date="2017-02-09T11:53:00Z"/>
        </w:rPr>
      </w:pPr>
      <w:ins w:id="578" w:author="rcc" w:date="2017-02-09T11:53:00Z">
        <w:r>
          <w:t xml:space="preserve">        winPat();                                                   </w:t>
        </w:r>
      </w:ins>
    </w:p>
    <w:p w:rsidR="00AB6885" w:rsidRDefault="00EE7AF8" w:rsidP="00AB6885">
      <w:pPr>
        <w:pStyle w:val="NoSpacing"/>
        <w:rPr>
          <w:del w:id="579" w:author="rcc" w:date="2017-02-09T11:53:00Z"/>
        </w:rPr>
      </w:pPr>
      <w:ins w:id="580" w:author="rcc" w:date="2017-02-09T11:53:00Z">
        <w:r>
          <w:t xml:space="preserve">    </w:t>
        </w:r>
      </w:ins>
      <w:del w:id="581" w:author="rcc" w:date="2017-02-09T11:53:00Z">
        <w:r w:rsidR="00AB6885">
          <w:delText xml:space="preserve">    </w:delText>
        </w:r>
      </w:del>
    </w:p>
    <w:p w:rsidR="00AB6885" w:rsidRDefault="00AB6885" w:rsidP="00AB6885">
      <w:pPr>
        <w:pStyle w:val="NoSpacing"/>
        <w:rPr>
          <w:del w:id="582" w:author="rcc" w:date="2017-02-09T11:53:00Z"/>
        </w:rPr>
      </w:pPr>
      <w:del w:id="583" w:author="rcc" w:date="2017-02-09T11:53:00Z">
        <w:r>
          <w:delText xml:space="preserve">    //Input Values</w:delText>
        </w:r>
      </w:del>
    </w:p>
    <w:p w:rsidR="00AB6885" w:rsidRDefault="00AB6885" w:rsidP="00AB6885">
      <w:pPr>
        <w:pStyle w:val="NoSpacing"/>
      </w:pPr>
      <w:r>
        <w:t xml:space="preserve">    cout&lt;&lt;"\</w:t>
      </w:r>
      <w:ins w:id="584" w:author="rcc" w:date="2017-02-09T11:53:00Z">
        <w:r w:rsidR="00EE7AF8">
          <w:t>nPlayers Listed: "&lt;&lt;plCount&lt;&lt;</w:t>
        </w:r>
      </w:ins>
      <w:del w:id="585" w:author="rcc" w:date="2017-02-09T11:53:00Z">
        <w:r>
          <w:delText>t      CSC5 CASINO RIVERSIDE"&lt;&lt;</w:delText>
        </w:r>
      </w:del>
      <w:r>
        <w:t>endl</w:t>
      </w:r>
      <w:ins w:id="586" w:author="rcc" w:date="2017-02-09T11:53:00Z">
        <w:r w:rsidR="00EE7AF8">
          <w:t xml:space="preserve">;                  </w:t>
        </w:r>
      </w:ins>
      <w:del w:id="587" w:author="rcc" w:date="2017-02-09T11:53:00Z">
        <w:r>
          <w:delText>&lt;&lt;endl;</w:delText>
        </w:r>
      </w:del>
    </w:p>
    <w:p w:rsidR="00AB6885" w:rsidRDefault="00EE7AF8" w:rsidP="00AB6885">
      <w:pPr>
        <w:pStyle w:val="NoSpacing"/>
      </w:pPr>
      <w:ins w:id="588" w:author="rcc" w:date="2017-02-09T11:53:00Z">
        <w:r>
          <w:t xml:space="preserve">    </w:t>
        </w:r>
      </w:ins>
      <w:r w:rsidR="00AB6885">
        <w:t xml:space="preserve">    cout</w:t>
      </w:r>
      <w:ins w:id="589" w:author="rcc" w:date="2017-02-09T11:53:00Z">
        <w:r>
          <w:t>&lt;&lt;"Current Money: "&lt;&lt;budget&lt;&lt;</w:t>
        </w:r>
      </w:ins>
      <w:del w:id="590" w:author="rcc" w:date="2017-02-09T11:53:00Z">
        <w:r w:rsidR="00AB6885">
          <w:delText>&lt;&lt;"\tSLOT MACHINE 2017 (C++) Version"&lt;&lt;</w:delText>
        </w:r>
      </w:del>
      <w:r w:rsidR="00AB6885">
        <w:t>endl</w:t>
      </w:r>
      <w:ins w:id="591" w:author="rcc" w:date="2017-02-09T11:53:00Z">
        <w:r>
          <w:t xml:space="preserve">;                      </w:t>
        </w:r>
      </w:ins>
      <w:del w:id="592" w:author="rcc" w:date="2017-02-09T11:53:00Z">
        <w:r w:rsidR="00AB6885">
          <w:delText>&lt;&lt;endl;</w:delText>
        </w:r>
      </w:del>
    </w:p>
    <w:p w:rsidR="00AB6885" w:rsidRDefault="00EE7AF8" w:rsidP="00AB6885">
      <w:pPr>
        <w:pStyle w:val="NoSpacing"/>
        <w:rPr>
          <w:del w:id="593" w:author="rcc" w:date="2017-02-09T11:53:00Z"/>
        </w:rPr>
      </w:pPr>
      <w:ins w:id="594" w:author="rcc" w:date="2017-02-09T11:53:00Z">
        <w:r>
          <w:t xml:space="preserve">    </w:t>
        </w:r>
      </w:ins>
      <w:r w:rsidR="00AB6885">
        <w:t xml:space="preserve">    cout</w:t>
      </w:r>
      <w:ins w:id="595" w:author="rcc" w:date="2017-02-09T11:53:00Z">
        <w:r>
          <w:t>&lt;&lt;"\nWould</w:t>
        </w:r>
      </w:ins>
      <w:del w:id="596" w:author="rcc" w:date="2017-02-09T11:53:00Z">
        <w:r w:rsidR="00AB6885">
          <w:delText xml:space="preserve">&lt;&lt;"   Winning Patterns:                JACKPOT:       "&lt;&lt;endl&lt;&lt;endl;        </w:delText>
        </w:r>
      </w:del>
    </w:p>
    <w:p w:rsidR="00AB6885" w:rsidRDefault="00AB6885" w:rsidP="00AB6885">
      <w:pPr>
        <w:pStyle w:val="NoSpacing"/>
        <w:rPr>
          <w:del w:id="597" w:author="rcc" w:date="2017-02-09T11:53:00Z"/>
        </w:rPr>
      </w:pPr>
      <w:del w:id="598" w:author="rcc" w:date="2017-02-09T11:53:00Z">
        <w:r>
          <w:delText xml:space="preserve">    cout&lt;&lt;" X X X   - - -   - - -       X - X   - - -   X X X "&lt;&lt;endl</w:delText>
        </w:r>
      </w:del>
    </w:p>
    <w:p w:rsidR="00AB6885" w:rsidRDefault="00AB6885" w:rsidP="00AB6885">
      <w:pPr>
        <w:pStyle w:val="NoSpacing"/>
        <w:rPr>
          <w:del w:id="599" w:author="rcc" w:date="2017-02-09T11:53:00Z"/>
        </w:rPr>
      </w:pPr>
      <w:del w:id="600" w:author="rcc" w:date="2017-02-09T11:53:00Z">
        <w:r>
          <w:delText xml:space="preserve">    cout&lt;&lt;" - - -   X X X   - - -       - X -   7 7 7   X - X "&lt;&lt;endl;              </w:delText>
        </w:r>
      </w:del>
    </w:p>
    <w:p w:rsidR="00AB6885" w:rsidRDefault="00AB6885" w:rsidP="00AB6885">
      <w:pPr>
        <w:pStyle w:val="NoSpacing"/>
        <w:rPr>
          <w:del w:id="601" w:author="rcc" w:date="2017-02-09T11:53:00Z"/>
        </w:rPr>
      </w:pPr>
      <w:del w:id="602" w:author="rcc" w:date="2017-02-09T11:53:00Z">
        <w:r>
          <w:delText xml:space="preserve">    cout&lt;&lt;" - - -   - - -   X X X       X - X   - - -   X X X "&lt;&lt;endl&lt;&lt;endl;        </w:delText>
        </w:r>
      </w:del>
    </w:p>
    <w:p w:rsidR="00AB6885" w:rsidRDefault="00AB6885" w:rsidP="00AB6885">
      <w:pPr>
        <w:pStyle w:val="NoSpacing"/>
        <w:rPr>
          <w:del w:id="603" w:author="rcc" w:date="2017-02-09T11:53:00Z"/>
        </w:rPr>
      </w:pPr>
      <w:del w:id="604" w:author="rcc" w:date="2017-02-09T11:53:00Z">
        <w:r>
          <w:delText xml:space="preserve">    cout&lt;&lt;"     X - -   - - x               - X -   X X X     "&lt;&lt;endl;              </w:delText>
        </w:r>
      </w:del>
    </w:p>
    <w:p w:rsidR="00AB6885" w:rsidRDefault="00AB6885" w:rsidP="00AB6885">
      <w:pPr>
        <w:pStyle w:val="NoSpacing"/>
        <w:rPr>
          <w:del w:id="605" w:author="rcc" w:date="2017-02-09T11:53:00Z"/>
        </w:rPr>
      </w:pPr>
      <w:del w:id="606" w:author="rcc" w:date="2017-02-09T11:53:00Z">
        <w:r>
          <w:delText xml:space="preserve">    cout&lt;&lt;"     - X -   - X -               X X X   X X X     "&lt;&lt;endl;              </w:delText>
        </w:r>
      </w:del>
    </w:p>
    <w:p w:rsidR="00AB6885" w:rsidRDefault="00AB6885" w:rsidP="00AB6885">
      <w:pPr>
        <w:pStyle w:val="NoSpacing"/>
        <w:rPr>
          <w:del w:id="607" w:author="rcc" w:date="2017-02-09T11:53:00Z"/>
        </w:rPr>
      </w:pPr>
      <w:del w:id="608" w:author="rcc" w:date="2017-02-09T11:53:00Z">
        <w:r>
          <w:delText xml:space="preserve">    cout&lt;&lt;"     - - X   x - -               - X -   X X X     "&lt;&lt;endl&lt;&lt;endl;</w:delText>
        </w:r>
      </w:del>
    </w:p>
    <w:p w:rsidR="00AB6885" w:rsidRDefault="00AB6885" w:rsidP="00AB6885">
      <w:pPr>
        <w:pStyle w:val="NoSpacing"/>
        <w:rPr>
          <w:del w:id="609" w:author="rcc" w:date="2017-02-09T11:53:00Z"/>
        </w:rPr>
      </w:pPr>
      <w:del w:id="610" w:author="rcc" w:date="2017-02-09T11:53:00Z">
        <w:r>
          <w:delText xml:space="preserve">    </w:delText>
        </w:r>
      </w:del>
    </w:p>
    <w:p w:rsidR="00AB6885" w:rsidRDefault="00AB6885" w:rsidP="00AB6885">
      <w:pPr>
        <w:pStyle w:val="NoSpacing"/>
        <w:rPr>
          <w:del w:id="611" w:author="rcc" w:date="2017-02-09T11:53:00Z"/>
        </w:rPr>
      </w:pPr>
      <w:del w:id="612" w:author="rcc" w:date="2017-02-09T11:53:00Z">
        <w:r>
          <w:delText xml:space="preserve">    do {</w:delText>
        </w:r>
      </w:del>
    </w:p>
    <w:p w:rsidR="00AB6885" w:rsidRDefault="00AB6885" w:rsidP="00AB6885">
      <w:pPr>
        <w:pStyle w:val="NoSpacing"/>
      </w:pPr>
      <w:del w:id="613" w:author="rcc" w:date="2017-02-09T11:53:00Z">
        <w:r>
          <w:delText xml:space="preserve">        cout&lt;&lt;"Would</w:delText>
        </w:r>
      </w:del>
      <w:r>
        <w:t xml:space="preserve"> you like to play the game? "&lt;&lt;endl;</w:t>
      </w:r>
      <w:del w:id="614" w:author="rcc" w:date="2017-02-09T11:53:00Z">
        <w:r>
          <w:delText xml:space="preserve">  </w:delText>
        </w:r>
      </w:del>
      <w:r>
        <w:t xml:space="preserve">          </w:t>
      </w:r>
    </w:p>
    <w:p w:rsidR="00AB6885" w:rsidRDefault="00AB6885" w:rsidP="00AB6885">
      <w:pPr>
        <w:pStyle w:val="NoSpacing"/>
      </w:pPr>
      <w:r>
        <w:t xml:space="preserve">        cout&lt;&lt;"      Y - YES    N - NO"&lt;&lt;endl</w:t>
      </w:r>
      <w:del w:id="615" w:author="rcc" w:date="2017-02-09T11:53:00Z">
        <w:r>
          <w:delText>&lt;&lt;endl</w:delText>
        </w:r>
      </w:del>
      <w:r>
        <w:t>;</w:t>
      </w:r>
    </w:p>
    <w:p w:rsidR="00EE7AF8" w:rsidRDefault="00EE7AF8" w:rsidP="00EE7AF8">
      <w:pPr>
        <w:pStyle w:val="NoSpacing"/>
        <w:rPr>
          <w:ins w:id="616" w:author="rcc" w:date="2017-02-09T11:53:00Z"/>
        </w:rPr>
      </w:pPr>
      <w:ins w:id="617" w:author="rcc" w:date="2017-02-09T11:53:00Z">
        <w:r>
          <w:t xml:space="preserve">        cout&lt;&lt;"        M - MINI GAME"&lt;&lt;endl&lt;&lt;endl;</w:t>
        </w:r>
      </w:ins>
    </w:p>
    <w:p w:rsidR="00EE7AF8" w:rsidRDefault="00EE7AF8" w:rsidP="00EE7AF8">
      <w:pPr>
        <w:pStyle w:val="NoSpacing"/>
        <w:rPr>
          <w:ins w:id="618" w:author="rcc" w:date="2017-02-09T11:53:00Z"/>
        </w:rPr>
      </w:pPr>
      <w:ins w:id="619" w:author="rcc" w:date="2017-02-09T11:53:00Z">
        <w:r>
          <w:t xml:space="preserve">        cout&lt;&lt;"Note: Casino Staff access S for settings."&lt;&lt;endl&lt;&lt;endl;    </w:t>
        </w:r>
      </w:ins>
    </w:p>
    <w:p w:rsidR="00AB6885" w:rsidRDefault="00AB6885" w:rsidP="00AB6885">
      <w:pPr>
        <w:pStyle w:val="NoSpacing"/>
      </w:pPr>
      <w:r>
        <w:t xml:space="preserve">        cout&lt;&lt;"CHOICE: ";</w:t>
      </w:r>
    </w:p>
    <w:p w:rsidR="00AB6885" w:rsidRDefault="00AB6885" w:rsidP="00AB6885">
      <w:pPr>
        <w:pStyle w:val="NoSpacing"/>
      </w:pPr>
      <w:r>
        <w:t xml:space="preserve">        cin&gt;&gt;begin;                                                </w:t>
      </w:r>
      <w:del w:id="620" w:author="rcc" w:date="2017-02-09T11:53:00Z">
        <w:r>
          <w:delText xml:space="preserve"> </w:delText>
        </w:r>
      </w:del>
    </w:p>
    <w:p w:rsidR="00AB6885" w:rsidRDefault="00AB6885" w:rsidP="00AB6885">
      <w:pPr>
        <w:pStyle w:val="NoSpacing"/>
      </w:pPr>
      <w:r>
        <w:t xml:space="preserve">        getline(cin, dummy);</w:t>
      </w:r>
      <w:del w:id="621" w:author="Shienne Patricia Cay" w:date="2017-02-09T11:53:00Z">
        <w:r>
          <w:delText xml:space="preserve">    </w:delText>
        </w:r>
      </w:del>
    </w:p>
    <w:p w:rsidR="00AB6885" w:rsidRDefault="00AB6885" w:rsidP="00AB6885">
      <w:pPr>
        <w:pStyle w:val="NoSpacing"/>
      </w:pPr>
    </w:p>
    <w:p w:rsidR="00EE7AF8" w:rsidRDefault="00EE7AF8" w:rsidP="00EE7AF8">
      <w:pPr>
        <w:pStyle w:val="NoSpacing"/>
        <w:rPr>
          <w:ins w:id="622" w:author="rcc" w:date="2017-02-09T11:53:00Z"/>
        </w:rPr>
      </w:pPr>
      <w:ins w:id="623" w:author="rcc" w:date="2017-02-09T11:53:00Z">
        <w:r>
          <w:t>do {</w:t>
        </w:r>
      </w:ins>
    </w:p>
    <w:p w:rsidR="00EE7AF8" w:rsidRDefault="00EE7AF8" w:rsidP="00EE7AF8">
      <w:pPr>
        <w:pStyle w:val="NoSpacing"/>
        <w:rPr>
          <w:ins w:id="624" w:author="rcc" w:date="2017-02-09T11:53:00Z"/>
        </w:rPr>
      </w:pPr>
      <w:ins w:id="625" w:author="rcc" w:date="2017-02-09T11:53:00Z">
        <w:r>
          <w:t xml:space="preserve">            if (plCount&gt;=SIZE) {           </w:t>
        </w:r>
      </w:ins>
    </w:p>
    <w:p w:rsidR="00EE7AF8" w:rsidRDefault="00EE7AF8" w:rsidP="00EE7AF8">
      <w:pPr>
        <w:pStyle w:val="NoSpacing"/>
        <w:rPr>
          <w:ins w:id="626" w:author="rcc" w:date="2017-02-09T11:53:00Z"/>
        </w:rPr>
      </w:pPr>
      <w:ins w:id="627" w:author="rcc" w:date="2017-02-09T11:53:00Z">
        <w:r>
          <w:t xml:space="preserve">            cout&lt;&lt;"\nMaximum number of players reached. \nAdministrator must login!"&lt;&lt;endl;</w:t>
        </w:r>
      </w:ins>
    </w:p>
    <w:p w:rsidR="00EE7AF8" w:rsidRDefault="00EE7AF8" w:rsidP="00EE7AF8">
      <w:pPr>
        <w:pStyle w:val="NoSpacing"/>
        <w:rPr>
          <w:ins w:id="628" w:author="rcc" w:date="2017-02-09T11:53:00Z"/>
        </w:rPr>
      </w:pPr>
      <w:ins w:id="629" w:author="rcc" w:date="2017-02-09T11:53:00Z">
        <w:r>
          <w:t xml:space="preserve">            begin = 'S';</w:t>
        </w:r>
      </w:ins>
    </w:p>
    <w:p w:rsidR="00EE7AF8" w:rsidRDefault="00EE7AF8" w:rsidP="00EE7AF8">
      <w:pPr>
        <w:pStyle w:val="NoSpacing"/>
        <w:rPr>
          <w:ins w:id="630" w:author="rcc" w:date="2017-02-09T11:53:00Z"/>
        </w:rPr>
      </w:pPr>
      <w:ins w:id="631" w:author="rcc" w:date="2017-02-09T11:53:00Z">
        <w:r>
          <w:t xml:space="preserve">            }</w:t>
        </w:r>
      </w:ins>
    </w:p>
    <w:p w:rsidR="00AB6885" w:rsidRDefault="00EE7AF8" w:rsidP="00AB6885">
      <w:pPr>
        <w:pStyle w:val="NoSpacing"/>
      </w:pPr>
      <w:ins w:id="632" w:author="rcc" w:date="2017-02-09T11:53:00Z">
        <w:r>
          <w:t xml:space="preserve">            </w:t>
        </w:r>
      </w:ins>
      <w:r w:rsidR="00AB6885">
        <w:t xml:space="preserve">switch (begin) {                                            </w:t>
      </w:r>
    </w:p>
    <w:p w:rsidR="00AB6885" w:rsidRDefault="00EE7AF8" w:rsidP="00AB6885">
      <w:pPr>
        <w:pStyle w:val="NoSpacing"/>
      </w:pPr>
      <w:ins w:id="633" w:author="rcc" w:date="2017-02-09T11:53:00Z">
        <w:r>
          <w:t xml:space="preserve">    </w:t>
        </w:r>
      </w:ins>
      <w:r w:rsidR="00AB6885">
        <w:t xml:space="preserve">            case 'y':                                               </w:t>
      </w:r>
    </w:p>
    <w:p w:rsidR="00AB6885" w:rsidRDefault="00EE7AF8" w:rsidP="00AB6885">
      <w:pPr>
        <w:pStyle w:val="NoSpacing"/>
      </w:pPr>
      <w:ins w:id="634" w:author="rcc" w:date="2017-02-09T11:53:00Z">
        <w:r>
          <w:t xml:space="preserve">    </w:t>
        </w:r>
      </w:ins>
      <w:r w:rsidR="00AB6885">
        <w:t xml:space="preserve">            case 'Y': {</w:t>
      </w:r>
      <w:ins w:id="635" w:author="rcc" w:date="2017-02-09T11:53:00Z">
        <w:r>
          <w:t xml:space="preserve"> </w:t>
        </w:r>
      </w:ins>
    </w:p>
    <w:p w:rsidR="00AB6885" w:rsidRDefault="00EE7AF8" w:rsidP="00AB6885">
      <w:pPr>
        <w:pStyle w:val="NoSpacing"/>
      </w:pPr>
      <w:ins w:id="636" w:author="rcc" w:date="2017-02-09T11:53:00Z">
        <w:r>
          <w:t xml:space="preserve">    </w:t>
        </w:r>
      </w:ins>
      <w:r w:rsidR="00AB6885">
        <w:t xml:space="preserve">                cout&lt;&lt;endl;                                         </w:t>
      </w:r>
    </w:p>
    <w:p w:rsidR="00AB6885" w:rsidRDefault="00EE7AF8" w:rsidP="00AB6885">
      <w:pPr>
        <w:pStyle w:val="NoSpacing"/>
      </w:pPr>
      <w:ins w:id="637" w:author="rcc" w:date="2017-02-09T11:53:00Z">
        <w:r>
          <w:t xml:space="preserve">    </w:t>
        </w:r>
      </w:ins>
      <w:r w:rsidR="00AB6885">
        <w:t xml:space="preserve">                cout&lt;&lt;"Enter Player Name: ";                        </w:t>
      </w:r>
    </w:p>
    <w:p w:rsidR="00AB6885" w:rsidRDefault="00EE7AF8" w:rsidP="00AB6885">
      <w:pPr>
        <w:pStyle w:val="NoSpacing"/>
        <w:rPr>
          <w:del w:id="638" w:author="rcc" w:date="2017-02-09T11:53:00Z"/>
        </w:rPr>
      </w:pPr>
      <w:ins w:id="639" w:author="rcc" w:date="2017-02-09T11:53:00Z">
        <w:r>
          <w:t xml:space="preserve">    </w:t>
        </w:r>
      </w:ins>
      <w:del w:id="640" w:author="rcc" w:date="2017-02-09T11:53:00Z">
        <w:r w:rsidR="00AB6885">
          <w:delText>voucher</w:delText>
        </w:r>
      </w:del>
    </w:p>
    <w:p w:rsidR="00AB6885" w:rsidRDefault="00AB6885" w:rsidP="00AB6885">
      <w:pPr>
        <w:pStyle w:val="NoSpacing"/>
      </w:pPr>
      <w:r>
        <w:t xml:space="preserve">                getline(cin, name);                                 </w:t>
      </w:r>
    </w:p>
    <w:p w:rsidR="00EE7AF8" w:rsidRDefault="00EE7AF8" w:rsidP="00EE7AF8">
      <w:pPr>
        <w:pStyle w:val="NoSpacing"/>
        <w:rPr>
          <w:ins w:id="641" w:author="rcc" w:date="2017-02-09T11:53:00Z"/>
        </w:rPr>
      </w:pPr>
      <w:ins w:id="642" w:author="rcc" w:date="2017-02-09T11:53:00Z">
        <w:r>
          <w:t xml:space="preserve">                    ifstream in;                                        </w:t>
        </w:r>
      </w:ins>
    </w:p>
    <w:p w:rsidR="00EE7AF8" w:rsidRDefault="00EE7AF8" w:rsidP="00EE7AF8">
      <w:pPr>
        <w:pStyle w:val="NoSpacing"/>
        <w:rPr>
          <w:ins w:id="643" w:author="rcc" w:date="2017-02-09T11:53:00Z"/>
        </w:rPr>
      </w:pPr>
      <w:ins w:id="644" w:author="rcc" w:date="2017-02-09T11:53:00Z">
        <w:r>
          <w:t xml:space="preserve">                    in.open(name+".dat");</w:t>
        </w:r>
      </w:ins>
    </w:p>
    <w:p w:rsidR="00EE7AF8" w:rsidRDefault="00EE7AF8" w:rsidP="00EE7AF8">
      <w:pPr>
        <w:pStyle w:val="NoSpacing"/>
        <w:rPr>
          <w:ins w:id="645" w:author="rcc" w:date="2017-02-09T11:53:00Z"/>
        </w:rPr>
      </w:pPr>
      <w:ins w:id="646" w:author="rcc" w:date="2017-02-09T11:53:00Z">
        <w:r>
          <w:t xml:space="preserve">                    in&gt;&gt;play;                   </w:t>
        </w:r>
      </w:ins>
    </w:p>
    <w:p w:rsidR="00EE7AF8" w:rsidRDefault="00EE7AF8" w:rsidP="00EE7AF8">
      <w:pPr>
        <w:pStyle w:val="NoSpacing"/>
        <w:rPr>
          <w:ins w:id="647" w:author="rcc" w:date="2017-02-09T11:53:00Z"/>
        </w:rPr>
      </w:pPr>
      <w:ins w:id="648" w:author="rcc" w:date="2017-02-09T11:53:00Z">
        <w:r>
          <w:t xml:space="preserve">                    in.close();</w:t>
        </w:r>
      </w:ins>
    </w:p>
    <w:p w:rsidR="00EE7AF8" w:rsidRDefault="00EE7AF8" w:rsidP="00EE7AF8">
      <w:pPr>
        <w:pStyle w:val="NoSpacing"/>
        <w:rPr>
          <w:ins w:id="649" w:author="rcc" w:date="2017-02-09T11:53:00Z"/>
        </w:rPr>
      </w:pPr>
    </w:p>
    <w:p w:rsidR="00EE7AF8" w:rsidRDefault="00EE7AF8" w:rsidP="00EE7AF8">
      <w:pPr>
        <w:pStyle w:val="NoSpacing"/>
        <w:rPr>
          <w:ins w:id="650" w:author="rcc" w:date="2017-02-09T11:53:00Z"/>
        </w:rPr>
      </w:pPr>
      <w:ins w:id="651" w:author="rcc" w:date="2017-02-09T11:53:00Z">
        <w:r>
          <w:t xml:space="preserve">                    if (play&gt;0) {                                      </w:t>
        </w:r>
      </w:ins>
    </w:p>
    <w:p w:rsidR="00AB6885" w:rsidRDefault="00EE7AF8" w:rsidP="00AB6885">
      <w:pPr>
        <w:pStyle w:val="NoSpacing"/>
        <w:rPr>
          <w:del w:id="652" w:author="rcc" w:date="2017-02-09T11:53:00Z"/>
        </w:rPr>
      </w:pPr>
      <w:ins w:id="653" w:author="rcc" w:date="2017-02-09T11:53:00Z">
        <w:r>
          <w:t xml:space="preserve">    </w:t>
        </w:r>
      </w:ins>
    </w:p>
    <w:p w:rsidR="00AB6885" w:rsidRDefault="00AB6885" w:rsidP="00AB6885">
      <w:pPr>
        <w:pStyle w:val="NoSpacing"/>
        <w:rPr>
          <w:del w:id="654" w:author="rcc" w:date="2017-02-09T11:53:00Z"/>
        </w:rPr>
      </w:pPr>
      <w:del w:id="655" w:author="rcc" w:date="2017-02-09T11:53:00Z">
        <w:r>
          <w:delText xml:space="preserve">                do {                                                </w:delText>
        </w:r>
      </w:del>
    </w:p>
    <w:p w:rsidR="00AB6885" w:rsidRDefault="00AB6885" w:rsidP="00AB6885">
      <w:pPr>
        <w:pStyle w:val="NoSpacing"/>
      </w:pPr>
      <w:r>
        <w:t xml:space="preserve">                    cout</w:t>
      </w:r>
      <w:ins w:id="656" w:author="rcc" w:date="2017-02-09T11:53:00Z">
        <w:r w:rsidR="00EE7AF8">
          <w:t>&lt;&lt;"\nWelcome back, "&lt;&lt;name&lt;&lt;"!"&lt;&lt;endl&lt;&lt;endl;</w:t>
        </w:r>
      </w:ins>
      <w:del w:id="657" w:author="rcc" w:date="2017-02-09T11:53:00Z">
        <w:r>
          <w:delText xml:space="preserve">&lt;&lt;"Insert Cash: $";                         </w:delText>
        </w:r>
      </w:del>
    </w:p>
    <w:p w:rsidR="00EE7AF8" w:rsidRDefault="00EE7AF8" w:rsidP="00EE7AF8">
      <w:pPr>
        <w:pStyle w:val="NoSpacing"/>
        <w:rPr>
          <w:ins w:id="658" w:author="rcc" w:date="2017-02-09T11:53:00Z"/>
        </w:rPr>
      </w:pPr>
      <w:ins w:id="659" w:author="rcc" w:date="2017-02-09T11:53:00Z">
        <w:r>
          <w:t xml:space="preserve">                        cout&lt;&lt;"Would you like to see your previous game report?"&lt;&lt;endl;</w:t>
        </w:r>
      </w:ins>
    </w:p>
    <w:p w:rsidR="00EE7AF8" w:rsidRDefault="00EE7AF8" w:rsidP="00EE7AF8">
      <w:pPr>
        <w:pStyle w:val="NoSpacing"/>
        <w:rPr>
          <w:ins w:id="660" w:author="rcc" w:date="2017-02-09T11:53:00Z"/>
        </w:rPr>
      </w:pPr>
      <w:ins w:id="661" w:author="rcc" w:date="2017-02-09T11:53:00Z">
        <w:r>
          <w:t xml:space="preserve">                        cout&lt;&lt;"      Y - YES    N - NO"&lt;&lt;endl&lt;&lt;endl;   </w:t>
        </w:r>
      </w:ins>
    </w:p>
    <w:p w:rsidR="00EE7AF8" w:rsidRDefault="00EE7AF8" w:rsidP="00EE7AF8">
      <w:pPr>
        <w:pStyle w:val="NoSpacing"/>
        <w:rPr>
          <w:ins w:id="662" w:author="rcc" w:date="2017-02-09T11:53:00Z"/>
        </w:rPr>
      </w:pPr>
      <w:ins w:id="663" w:author="rcc" w:date="2017-02-09T11:53:00Z">
        <w:r>
          <w:t xml:space="preserve">                        cout&lt;&lt;"CHOICE: ";</w:t>
        </w:r>
      </w:ins>
    </w:p>
    <w:p w:rsidR="00EE7AF8" w:rsidRDefault="00EE7AF8" w:rsidP="00EE7AF8">
      <w:pPr>
        <w:pStyle w:val="NoSpacing"/>
        <w:rPr>
          <w:ins w:id="664" w:author="rcc" w:date="2017-02-09T11:53:00Z"/>
        </w:rPr>
      </w:pPr>
      <w:ins w:id="665" w:author="rcc" w:date="2017-02-09T11:53:00Z">
        <w:r>
          <w:t xml:space="preserve">    </w:t>
        </w:r>
      </w:ins>
      <w:r w:rsidR="00AB6885">
        <w:t xml:space="preserve">                    cin&gt;&gt;</w:t>
      </w:r>
      <w:ins w:id="666" w:author="rcc" w:date="2017-02-09T11:53:00Z">
        <w:r>
          <w:t>report;</w:t>
        </w:r>
      </w:ins>
    </w:p>
    <w:p w:rsidR="00EE7AF8" w:rsidRDefault="00EE7AF8" w:rsidP="00EE7AF8">
      <w:pPr>
        <w:pStyle w:val="NoSpacing"/>
        <w:rPr>
          <w:ins w:id="667" w:author="rcc" w:date="2017-02-09T11:53:00Z"/>
        </w:rPr>
      </w:pPr>
      <w:ins w:id="668" w:author="rcc" w:date="2017-02-09T11:53:00Z">
        <w:r>
          <w:t xml:space="preserve">                        if (report == 'Y' || report == 'y') gameRep(name,play,numWin,numLose,cshIns,win,bonWin,totCash,loss,winPer,lossPer);</w:t>
        </w:r>
      </w:ins>
    </w:p>
    <w:p w:rsidR="00AB6885" w:rsidRDefault="00EE7AF8" w:rsidP="00AB6885">
      <w:pPr>
        <w:pStyle w:val="NoSpacing"/>
      </w:pPr>
      <w:ins w:id="669" w:author="rcc" w:date="2017-02-09T11:53:00Z">
        <w:r>
          <w:t xml:space="preserve">                        resetA(play, numWin, numLose, cshIns, win, bonWin, totCash, loss, winPer, lossPer, </w:t>
        </w:r>
      </w:ins>
      <w:r w:rsidR="00AB6885">
        <w:t>budget</w:t>
      </w:r>
      <w:ins w:id="670" w:author="rcc" w:date="2017-02-09T11:53:00Z">
        <w:r>
          <w:t xml:space="preserve">); </w:t>
        </w:r>
      </w:ins>
      <w:del w:id="671" w:author="rcc" w:date="2017-02-09T11:53:00Z">
        <w:r w:rsidR="00AB6885">
          <w:delText>;</w:delText>
        </w:r>
      </w:del>
    </w:p>
    <w:p w:rsidR="00EE7AF8" w:rsidRDefault="00AB6885" w:rsidP="00EE7AF8">
      <w:pPr>
        <w:pStyle w:val="NoSpacing"/>
        <w:rPr>
          <w:ins w:id="672" w:author="rcc" w:date="2017-02-09T11:53:00Z"/>
        </w:rPr>
      </w:pPr>
      <w:r>
        <w:t xml:space="preserve">                    </w:t>
      </w:r>
      <w:ins w:id="673" w:author="rcc" w:date="2017-02-09T11:53:00Z">
        <w:r w:rsidR="00EE7AF8">
          <w:t xml:space="preserve">    names[count] = name;     </w:t>
        </w:r>
      </w:ins>
    </w:p>
    <w:p w:rsidR="00EE7AF8" w:rsidRDefault="00EE7AF8" w:rsidP="00EE7AF8">
      <w:pPr>
        <w:pStyle w:val="NoSpacing"/>
        <w:rPr>
          <w:ins w:id="674" w:author="rcc" w:date="2017-02-09T11:53:00Z"/>
        </w:rPr>
      </w:pPr>
      <w:ins w:id="675" w:author="rcc" w:date="2017-02-09T11:53:00Z">
        <w:r>
          <w:t xml:space="preserve">                    }</w:t>
        </w:r>
      </w:ins>
    </w:p>
    <w:p w:rsidR="00EE7AF8" w:rsidRDefault="00EE7AF8" w:rsidP="00EE7AF8">
      <w:pPr>
        <w:pStyle w:val="NoSpacing"/>
        <w:rPr>
          <w:ins w:id="676" w:author="rcc" w:date="2017-02-09T11:53:00Z"/>
        </w:rPr>
      </w:pPr>
      <w:ins w:id="677" w:author="rcc" w:date="2017-02-09T11:53:00Z">
        <w:r>
          <w:t xml:space="preserve">                    else if (play&lt;=0){           </w:t>
        </w:r>
      </w:ins>
    </w:p>
    <w:p w:rsidR="00EE7AF8" w:rsidRDefault="00EE7AF8" w:rsidP="00EE7AF8">
      <w:pPr>
        <w:pStyle w:val="NoSpacing"/>
        <w:rPr>
          <w:ins w:id="678" w:author="rcc" w:date="2017-02-09T11:53:00Z"/>
        </w:rPr>
      </w:pPr>
      <w:ins w:id="679" w:author="rcc" w:date="2017-02-09T11:53:00Z">
        <w:r>
          <w:t xml:space="preserve">                        names[count] = name;     </w:t>
        </w:r>
      </w:ins>
    </w:p>
    <w:p w:rsidR="00EE7AF8" w:rsidRDefault="00EE7AF8" w:rsidP="00EE7AF8">
      <w:pPr>
        <w:pStyle w:val="NoSpacing"/>
        <w:rPr>
          <w:ins w:id="680" w:author="rcc" w:date="2017-02-09T11:53:00Z"/>
        </w:rPr>
      </w:pPr>
      <w:ins w:id="681" w:author="rcc" w:date="2017-02-09T11:53:00Z">
        <w:r>
          <w:t xml:space="preserve">                        cout&lt;&lt;"\nYou are a new player. Welcome "&lt;&lt;name&lt;&lt;"!"&lt;&lt;endl;</w:t>
        </w:r>
      </w:ins>
    </w:p>
    <w:p w:rsidR="00EE7AF8" w:rsidRDefault="00EE7AF8" w:rsidP="00EE7AF8">
      <w:pPr>
        <w:pStyle w:val="NoSpacing"/>
        <w:rPr>
          <w:ins w:id="682" w:author="rcc" w:date="2017-02-09T11:53:00Z"/>
        </w:rPr>
      </w:pPr>
      <w:ins w:id="683" w:author="rcc" w:date="2017-02-09T11:53:00Z">
        <w:r>
          <w:t xml:space="preserve">                    }</w:t>
        </w:r>
      </w:ins>
    </w:p>
    <w:p w:rsidR="00EE7AF8" w:rsidRDefault="00EE7AF8" w:rsidP="00EE7AF8">
      <w:pPr>
        <w:pStyle w:val="NoSpacing"/>
        <w:rPr>
          <w:ins w:id="684" w:author="rcc" w:date="2017-02-09T11:53:00Z"/>
        </w:rPr>
      </w:pPr>
    </w:p>
    <w:p w:rsidR="00AB6885" w:rsidRDefault="00EE7AF8" w:rsidP="00AB6885">
      <w:pPr>
        <w:pStyle w:val="NoSpacing"/>
      </w:pPr>
      <w:ins w:id="685" w:author="rcc" w:date="2017-02-09T11:53:00Z">
        <w:r>
          <w:t xml:space="preserve">                    budget = insert(budget</w:t>
        </w:r>
      </w:ins>
      <w:del w:id="686" w:author="rcc" w:date="2017-02-09T11:53:00Z">
        <w:r w:rsidR="00AB6885">
          <w:delText>getline(cin</w:delText>
        </w:r>
      </w:del>
      <w:r w:rsidR="00AB6885">
        <w:t xml:space="preserve">, dummy);         </w:t>
      </w:r>
      <w:del w:id="687" w:author="rcc" w:date="2017-02-09T11:53:00Z">
        <w:r w:rsidR="00AB6885">
          <w:delText xml:space="preserve">           </w:delText>
        </w:r>
      </w:del>
    </w:p>
    <w:p w:rsidR="00EE7AF8" w:rsidRDefault="00EE7AF8" w:rsidP="00EE7AF8">
      <w:pPr>
        <w:pStyle w:val="NoSpacing"/>
        <w:rPr>
          <w:ins w:id="688" w:author="rcc" w:date="2017-02-09T11:53:00Z"/>
        </w:rPr>
      </w:pPr>
      <w:ins w:id="689" w:author="rcc" w:date="2017-02-09T11:53:00Z">
        <w:r>
          <w:t xml:space="preserve">                    cshIns += (budget-minCsh);             </w:t>
        </w:r>
      </w:ins>
    </w:p>
    <w:p w:rsidR="00EE7AF8" w:rsidRDefault="00EE7AF8" w:rsidP="00EE7AF8">
      <w:pPr>
        <w:pStyle w:val="NoSpacing"/>
        <w:rPr>
          <w:ins w:id="690" w:author="rcc" w:date="2017-02-09T11:53:00Z"/>
        </w:rPr>
      </w:pPr>
    </w:p>
    <w:p w:rsidR="00EE7AF8" w:rsidRDefault="00EE7AF8" w:rsidP="00EE7AF8">
      <w:pPr>
        <w:pStyle w:val="NoSpacing"/>
        <w:rPr>
          <w:ins w:id="691" w:author="rcc" w:date="2017-02-09T11:53:00Z"/>
        </w:rPr>
      </w:pPr>
      <w:ins w:id="692" w:author="rcc" w:date="2017-02-09T11:53:00Z">
        <w:r>
          <w:t xml:space="preserve">                    float cshBon = (budget&lt;=1000)?pow((budget*bonCshP), 2):        </w:t>
        </w:r>
      </w:ins>
    </w:p>
    <w:p w:rsidR="00EE7AF8" w:rsidRDefault="00EE7AF8" w:rsidP="00EE7AF8">
      <w:pPr>
        <w:pStyle w:val="NoSpacing"/>
        <w:rPr>
          <w:ins w:id="693" w:author="rcc" w:date="2017-02-09T11:53:00Z"/>
        </w:rPr>
      </w:pPr>
      <w:ins w:id="694" w:author="rcc" w:date="2017-02-09T11:53:00Z">
        <w:r>
          <w:t xml:space="preserve">                                   (budget&gt;1000&amp;&amp;budget&lt;=2000)?budget*bonCsh2:     </w:t>
        </w:r>
      </w:ins>
    </w:p>
    <w:p w:rsidR="00EE7AF8" w:rsidRDefault="00EE7AF8" w:rsidP="00EE7AF8">
      <w:pPr>
        <w:pStyle w:val="NoSpacing"/>
        <w:rPr>
          <w:ins w:id="695" w:author="rcc" w:date="2017-02-09T11:53:00Z"/>
        </w:rPr>
      </w:pPr>
      <w:ins w:id="696" w:author="rcc" w:date="2017-02-09T11:53:00Z">
        <w:r>
          <w:t xml:space="preserve">                                   (budget&gt;=2000)?budget*bonCsh1:minVal;            </w:t>
        </w:r>
      </w:ins>
    </w:p>
    <w:p w:rsidR="00EE7AF8" w:rsidRDefault="00EE7AF8" w:rsidP="00EE7AF8">
      <w:pPr>
        <w:pStyle w:val="NoSpacing"/>
        <w:rPr>
          <w:ins w:id="697" w:author="rcc" w:date="2017-02-09T11:53:00Z"/>
        </w:rPr>
      </w:pPr>
      <w:ins w:id="698" w:author="rcc" w:date="2017-02-09T11:53:00Z">
        <w:r>
          <w:t xml:space="preserve">                                                                                    </w:t>
        </w:r>
      </w:ins>
    </w:p>
    <w:p w:rsidR="00EE7AF8" w:rsidRDefault="00EE7AF8" w:rsidP="00EE7AF8">
      <w:pPr>
        <w:pStyle w:val="NoSpacing"/>
        <w:rPr>
          <w:ins w:id="699" w:author="rcc" w:date="2017-02-09T11:53:00Z"/>
        </w:rPr>
      </w:pPr>
      <w:ins w:id="700" w:author="rcc" w:date="2017-02-09T11:53:00Z">
        <w:r>
          <w:t xml:space="preserve">                    if (budget &gt;= 0 &amp;&amp; budget &lt;= 20000) {   </w:t>
        </w:r>
      </w:ins>
    </w:p>
    <w:p w:rsidR="00EE7AF8" w:rsidRDefault="00EE7AF8" w:rsidP="00EE7AF8">
      <w:pPr>
        <w:pStyle w:val="NoSpacing"/>
        <w:rPr>
          <w:ins w:id="701" w:author="rcc" w:date="2017-02-09T11:53:00Z"/>
        </w:rPr>
      </w:pPr>
      <w:ins w:id="702" w:author="rcc" w:date="2017-02-09T11:53:00Z">
        <w:r>
          <w:t xml:space="preserve">                        float exCshBn = cshBon*rndOff+0.5;</w:t>
        </w:r>
      </w:ins>
    </w:p>
    <w:p w:rsidR="00EE7AF8" w:rsidRDefault="00EE7AF8" w:rsidP="00EE7AF8">
      <w:pPr>
        <w:pStyle w:val="NoSpacing"/>
        <w:rPr>
          <w:ins w:id="703" w:author="rcc" w:date="2017-02-09T11:53:00Z"/>
        </w:rPr>
      </w:pPr>
      <w:ins w:id="704" w:author="rcc" w:date="2017-02-09T11:53:00Z">
        <w:r>
          <w:t xml:space="preserve">                        cshBon = exCshBn/100.0f;            </w:t>
        </w:r>
      </w:ins>
    </w:p>
    <w:p w:rsidR="00EE7AF8" w:rsidRDefault="00EE7AF8" w:rsidP="00EE7AF8">
      <w:pPr>
        <w:pStyle w:val="NoSpacing"/>
        <w:rPr>
          <w:ins w:id="705" w:author="rcc" w:date="2017-02-09T11:53:00Z"/>
        </w:rPr>
      </w:pPr>
    </w:p>
    <w:p w:rsidR="00EE7AF8" w:rsidRDefault="00EE7AF8" w:rsidP="00EE7AF8">
      <w:pPr>
        <w:pStyle w:val="NoSpacing"/>
        <w:rPr>
          <w:ins w:id="706" w:author="rcc" w:date="2017-02-09T11:53:00Z"/>
        </w:rPr>
      </w:pPr>
      <w:ins w:id="707" w:author="rcc" w:date="2017-02-09T11:53:00Z">
        <w:r>
          <w:t xml:space="preserve">                        budget += cshBon;</w:t>
        </w:r>
      </w:ins>
    </w:p>
    <w:p w:rsidR="00EE7AF8" w:rsidRDefault="00EE7AF8" w:rsidP="00EE7AF8">
      <w:pPr>
        <w:pStyle w:val="NoSpacing"/>
        <w:rPr>
          <w:ins w:id="708" w:author="rcc" w:date="2017-02-09T11:53:00Z"/>
        </w:rPr>
      </w:pPr>
      <w:ins w:id="709" w:author="rcc" w:date="2017-02-09T11:53:00Z">
        <w:r>
          <w:t xml:space="preserve">                        cout&lt;&lt;"\nThank you for choosing to play the game!"&lt;&lt;endl;       </w:t>
        </w:r>
      </w:ins>
    </w:p>
    <w:p w:rsidR="00EE7AF8" w:rsidRDefault="00EE7AF8" w:rsidP="00EE7AF8">
      <w:pPr>
        <w:pStyle w:val="NoSpacing"/>
        <w:rPr>
          <w:ins w:id="710" w:author="rcc" w:date="2017-02-09T11:53:00Z"/>
        </w:rPr>
      </w:pPr>
      <w:ins w:id="711" w:author="rcc" w:date="2017-02-09T11:53:00Z">
        <w:r>
          <w:t xml:space="preserve">                        cout&lt;&lt;"We added $"&lt;&lt;cshBon&lt;&lt;" to your capital as cash bonus."&lt;&lt;endl&lt;&lt;endl;</w:t>
        </w:r>
      </w:ins>
    </w:p>
    <w:p w:rsidR="00EE7AF8" w:rsidRDefault="00EE7AF8" w:rsidP="00EE7AF8">
      <w:pPr>
        <w:pStyle w:val="NoSpacing"/>
        <w:rPr>
          <w:ins w:id="712" w:author="rcc" w:date="2017-02-09T11:53:00Z"/>
        </w:rPr>
      </w:pPr>
      <w:ins w:id="713" w:author="rcc" w:date="2017-02-09T11:53:00Z">
        <w:r>
          <w:t xml:space="preserve">                        cout&lt;&lt;"Good luck ^_^"&lt;&lt;endl;</w:t>
        </w:r>
      </w:ins>
    </w:p>
    <w:p w:rsidR="00EE7AF8" w:rsidRDefault="00EE7AF8" w:rsidP="00EE7AF8">
      <w:pPr>
        <w:pStyle w:val="NoSpacing"/>
        <w:rPr>
          <w:ins w:id="714" w:author="rcc" w:date="2017-02-09T11:53:00Z"/>
        </w:rPr>
      </w:pPr>
      <w:ins w:id="715" w:author="rcc" w:date="2017-02-09T11:53:00Z">
        <w:r>
          <w:t xml:space="preserve">                        bonWin+=cshBon;</w:t>
        </w:r>
      </w:ins>
    </w:p>
    <w:p w:rsidR="00EE7AF8" w:rsidRDefault="00EE7AF8" w:rsidP="00EE7AF8">
      <w:pPr>
        <w:pStyle w:val="NoSpacing"/>
        <w:rPr>
          <w:ins w:id="716" w:author="rcc" w:date="2017-02-09T11:53:00Z"/>
        </w:rPr>
      </w:pPr>
      <w:ins w:id="717" w:author="rcc" w:date="2017-02-09T11:53:00Z">
        <w:r>
          <w:t xml:space="preserve">                    }</w:t>
        </w:r>
      </w:ins>
    </w:p>
    <w:p w:rsidR="00EE7AF8" w:rsidRDefault="00EE7AF8" w:rsidP="00EE7AF8">
      <w:pPr>
        <w:pStyle w:val="NoSpacing"/>
        <w:rPr>
          <w:ins w:id="718" w:author="rcc" w:date="2017-02-09T11:53:00Z"/>
        </w:rPr>
      </w:pPr>
    </w:p>
    <w:p w:rsidR="00EE7AF8" w:rsidRDefault="00EE7AF8" w:rsidP="00EE7AF8">
      <w:pPr>
        <w:pStyle w:val="NoSpacing"/>
        <w:ind w:firstLine="720"/>
        <w:rPr>
          <w:ins w:id="719" w:author="rcc" w:date="2017-02-09T11:53:00Z"/>
        </w:rPr>
      </w:pPr>
      <w:ins w:id="720" w:author="rcc" w:date="2017-02-09T11:53:00Z">
        <w:r>
          <w:t xml:space="preserve">budget = rndOffB(budget, rndOff);       </w:t>
        </w:r>
      </w:ins>
    </w:p>
    <w:p w:rsidR="00EE7AF8" w:rsidRDefault="00EE7AF8" w:rsidP="00EE7AF8">
      <w:pPr>
        <w:pStyle w:val="NoSpacing"/>
        <w:rPr>
          <w:ins w:id="721" w:author="rcc" w:date="2017-02-09T11:53:00Z"/>
        </w:rPr>
      </w:pPr>
      <w:ins w:id="722" w:author="rcc" w:date="2017-02-09T11:53:00Z">
        <w:r>
          <w:t xml:space="preserve">                    status(budget, name);                   </w:t>
        </w:r>
      </w:ins>
    </w:p>
    <w:p w:rsidR="00EE7AF8" w:rsidRDefault="00EE7AF8" w:rsidP="00EE7AF8">
      <w:pPr>
        <w:pStyle w:val="NoSpacing"/>
        <w:rPr>
          <w:ins w:id="723" w:author="rcc" w:date="2017-02-09T11:53:00Z"/>
        </w:rPr>
      </w:pPr>
    </w:p>
    <w:p w:rsidR="00EE7AF8" w:rsidRDefault="00EE7AF8" w:rsidP="00EE7AF8">
      <w:pPr>
        <w:pStyle w:val="NoSpacing"/>
        <w:rPr>
          <w:ins w:id="724" w:author="rcc" w:date="2017-02-09T11:53:00Z"/>
        </w:rPr>
      </w:pPr>
      <w:ins w:id="725" w:author="rcc" w:date="2017-02-09T11:53:00Z">
        <w:r>
          <w:t xml:space="preserve">                    do {                                                </w:t>
        </w:r>
      </w:ins>
    </w:p>
    <w:p w:rsidR="00EE7AF8" w:rsidRDefault="00EE7AF8" w:rsidP="00EE7AF8">
      <w:pPr>
        <w:pStyle w:val="NoSpacing"/>
        <w:rPr>
          <w:ins w:id="726" w:author="rcc" w:date="2017-02-09T11:53:00Z"/>
        </w:rPr>
      </w:pPr>
      <w:ins w:id="727" w:author="rcc" w:date="2017-02-09T11:53:00Z">
        <w:r>
          <w:t xml:space="preserve">                        if (budget &gt; minVal) {                          </w:t>
        </w:r>
      </w:ins>
    </w:p>
    <w:p w:rsidR="00EE7AF8" w:rsidRDefault="00EE7AF8" w:rsidP="00EE7AF8">
      <w:pPr>
        <w:pStyle w:val="NoSpacing"/>
        <w:rPr>
          <w:ins w:id="728" w:author="rcc" w:date="2017-02-09T11:53:00Z"/>
        </w:rPr>
      </w:pPr>
      <w:ins w:id="729" w:author="rcc" w:date="2017-02-09T11:53:00Z">
        <w:r>
          <w:t xml:space="preserve">                            do {</w:t>
        </w:r>
      </w:ins>
    </w:p>
    <w:p w:rsidR="00EE7AF8" w:rsidRDefault="00EE7AF8" w:rsidP="00EE7AF8">
      <w:pPr>
        <w:pStyle w:val="NoSpacing"/>
        <w:rPr>
          <w:ins w:id="730" w:author="rcc" w:date="2017-02-09T11:53:00Z"/>
        </w:rPr>
      </w:pPr>
      <w:ins w:id="731" w:author="rcc" w:date="2017-02-09T11:53:00Z">
        <w:r>
          <w:t xml:space="preserve">                                cout&lt;&lt;"\tPLAY"&lt;&lt;endl&lt;&lt;endl;                     </w:t>
        </w:r>
      </w:ins>
    </w:p>
    <w:p w:rsidR="00EE7AF8" w:rsidRDefault="00EE7AF8" w:rsidP="00EE7AF8">
      <w:pPr>
        <w:pStyle w:val="NoSpacing"/>
        <w:rPr>
          <w:ins w:id="732" w:author="rcc" w:date="2017-02-09T11:53:00Z"/>
        </w:rPr>
      </w:pPr>
      <w:ins w:id="733" w:author="rcc" w:date="2017-02-09T11:53:00Z">
        <w:r>
          <w:t xml:space="preserve">                                cout&lt;&lt;"S - SPIN   C - CANCEL"&lt;&lt;endl&lt;&lt;endl;      </w:t>
        </w:r>
      </w:ins>
    </w:p>
    <w:p w:rsidR="00EE7AF8" w:rsidRDefault="00EE7AF8" w:rsidP="00EE7AF8">
      <w:pPr>
        <w:pStyle w:val="NoSpacing"/>
        <w:rPr>
          <w:ins w:id="734" w:author="rcc" w:date="2017-02-09T11:53:00Z"/>
        </w:rPr>
      </w:pPr>
      <w:ins w:id="735" w:author="rcc" w:date="2017-02-09T11:53:00Z">
        <w:r>
          <w:t xml:space="preserve">                                cout&lt;&lt;"CHOICE: ";</w:t>
        </w:r>
      </w:ins>
    </w:p>
    <w:p w:rsidR="00EE7AF8" w:rsidRDefault="00EE7AF8" w:rsidP="00EE7AF8">
      <w:pPr>
        <w:pStyle w:val="NoSpacing"/>
        <w:rPr>
          <w:ins w:id="736" w:author="rcc" w:date="2017-02-09T11:53:00Z"/>
        </w:rPr>
      </w:pPr>
      <w:ins w:id="737" w:author="rcc" w:date="2017-02-09T11:53:00Z">
        <w:r>
          <w:t xml:space="preserve">                                cin&gt;&gt;choice;                        </w:t>
        </w:r>
      </w:ins>
    </w:p>
    <w:p w:rsidR="00EE7AF8" w:rsidRDefault="00EE7AF8" w:rsidP="00EE7AF8">
      <w:pPr>
        <w:pStyle w:val="NoSpacing"/>
        <w:rPr>
          <w:ins w:id="738" w:author="rcc" w:date="2017-02-09T11:53:00Z"/>
        </w:rPr>
      </w:pPr>
    </w:p>
    <w:p w:rsidR="00EE7AF8" w:rsidRDefault="00EE7AF8" w:rsidP="00EE7AF8">
      <w:pPr>
        <w:pStyle w:val="NoSpacing"/>
        <w:rPr>
          <w:ins w:id="739" w:author="rcc" w:date="2017-02-09T11:53:00Z"/>
        </w:rPr>
      </w:pPr>
      <w:ins w:id="740" w:author="rcc" w:date="2017-02-09T11:53:00Z">
        <w:r>
          <w:t xml:space="preserve">                                if ((choice == 'S' || choice == 's') &amp;&amp; budget&gt;minVal) </w:t>
        </w:r>
      </w:ins>
    </w:p>
    <w:p w:rsidR="00EE7AF8" w:rsidRDefault="00EE7AF8" w:rsidP="00EE7AF8">
      <w:pPr>
        <w:pStyle w:val="NoSpacing"/>
        <w:rPr>
          <w:ins w:id="741" w:author="rcc" w:date="2017-02-09T11:53:00Z"/>
        </w:rPr>
      </w:pPr>
      <w:ins w:id="742" w:author="rcc" w:date="2017-02-09T11:53:00Z">
        <w:r>
          <w:t xml:space="preserve">                                    do {                        </w:t>
        </w:r>
      </w:ins>
    </w:p>
    <w:p w:rsidR="00EE7AF8" w:rsidRDefault="00EE7AF8" w:rsidP="00EE7AF8">
      <w:pPr>
        <w:pStyle w:val="NoSpacing"/>
        <w:rPr>
          <w:ins w:id="743" w:author="rcc" w:date="2017-02-09T11:53:00Z"/>
        </w:rPr>
      </w:pPr>
      <w:ins w:id="744" w:author="rcc" w:date="2017-02-09T11:53:00Z">
        <w:r>
          <w:t xml:space="preserve">                                        cout&lt;&lt;endl&lt;&lt;"BET: $";               </w:t>
        </w:r>
      </w:ins>
    </w:p>
    <w:p w:rsidR="00EE7AF8" w:rsidRDefault="00EE7AF8" w:rsidP="00EE7AF8">
      <w:pPr>
        <w:pStyle w:val="NoSpacing"/>
        <w:rPr>
          <w:ins w:id="745" w:author="rcc" w:date="2017-02-09T11:53:00Z"/>
        </w:rPr>
      </w:pPr>
      <w:ins w:id="746" w:author="rcc" w:date="2017-02-09T11:53:00Z">
        <w:r>
          <w:t xml:space="preserve">                                        cin&gt;&gt;bet;                      </w:t>
        </w:r>
      </w:ins>
    </w:p>
    <w:p w:rsidR="00EE7AF8" w:rsidRDefault="00EE7AF8" w:rsidP="00EE7AF8">
      <w:pPr>
        <w:pStyle w:val="NoSpacing"/>
        <w:rPr>
          <w:ins w:id="747" w:author="rcc" w:date="2017-02-09T11:53:00Z"/>
        </w:rPr>
      </w:pPr>
    </w:p>
    <w:p w:rsidR="00AB6885" w:rsidRDefault="00EE7AF8" w:rsidP="00AB6885">
      <w:pPr>
        <w:pStyle w:val="NoSpacing"/>
        <w:rPr>
          <w:del w:id="748" w:author="rcc" w:date="2017-02-09T11:53:00Z"/>
        </w:rPr>
      </w:pPr>
      <w:ins w:id="749" w:author="rcc" w:date="2017-02-09T11:53:00Z">
        <w:r>
          <w:t xml:space="preserve">                    </w:t>
        </w:r>
      </w:ins>
    </w:p>
    <w:p w:rsidR="00AB6885" w:rsidRDefault="00AB6885" w:rsidP="00AB6885">
      <w:pPr>
        <w:pStyle w:val="NoSpacing"/>
      </w:pPr>
      <w:r>
        <w:t xml:space="preserve">                    while (cin.fail()) {                                        </w:t>
      </w:r>
    </w:p>
    <w:p w:rsidR="00AB6885" w:rsidRDefault="00EE7AF8" w:rsidP="00AB6885">
      <w:pPr>
        <w:pStyle w:val="NoSpacing"/>
      </w:pPr>
      <w:ins w:id="750" w:author="rcc" w:date="2017-02-09T11:53:00Z">
        <w:r>
          <w:t xml:space="preserve">                    </w:t>
        </w:r>
      </w:ins>
      <w:r w:rsidR="00AB6885">
        <w:t xml:space="preserve">                        cout&lt;&lt;"\nYou must only enter a number!"&lt;&lt;endl&lt;&lt;endl;   </w:t>
      </w:r>
      <w:del w:id="751" w:author="rcc" w:date="2017-02-09T11:53:00Z">
        <w:r w:rsidR="00AB6885">
          <w:delText xml:space="preserve"> </w:delText>
        </w:r>
      </w:del>
    </w:p>
    <w:p w:rsidR="00EE7AF8" w:rsidRDefault="00EE7AF8" w:rsidP="00EE7AF8">
      <w:pPr>
        <w:pStyle w:val="NoSpacing"/>
        <w:rPr>
          <w:ins w:id="752" w:author="rcc" w:date="2017-02-09T11:53:00Z"/>
        </w:rPr>
      </w:pPr>
      <w:ins w:id="753" w:author="rcc" w:date="2017-02-09T11:53:00Z">
        <w:r>
          <w:t xml:space="preserve">                                            cout&lt;&lt;"Bet: $";</w:t>
        </w:r>
      </w:ins>
    </w:p>
    <w:p w:rsidR="00AB6885" w:rsidRDefault="00EE7AF8" w:rsidP="00AB6885">
      <w:pPr>
        <w:pStyle w:val="NoSpacing"/>
        <w:rPr>
          <w:moveFrom w:id="754" w:author="rcc" w:date="2017-02-09T11:53:00Z"/>
        </w:rPr>
      </w:pPr>
      <w:ins w:id="755" w:author="rcc" w:date="2017-02-09T11:53:00Z">
        <w:r>
          <w:t xml:space="preserve">                    </w:t>
        </w:r>
      </w:ins>
      <w:moveFromRangeStart w:id="756" w:author="rcc" w:date="2017-02-09T11:53:00Z" w:name="move474404545"/>
      <w:moveFrom w:id="757" w:author="rcc" w:date="2017-02-09T11:53:00Z">
        <w:r w:rsidR="00AB6885">
          <w:t xml:space="preserve">                        cout&lt;&lt;"Insert Cash: $";</w:t>
        </w:r>
      </w:moveFrom>
    </w:p>
    <w:moveFromRangeEnd w:id="756"/>
    <w:p w:rsidR="00AB6885" w:rsidRDefault="00AB6885" w:rsidP="00AB6885">
      <w:pPr>
        <w:pStyle w:val="NoSpacing"/>
      </w:pPr>
      <w:r>
        <w:t xml:space="preserve">                        cin.clear();</w:t>
      </w:r>
    </w:p>
    <w:p w:rsidR="00AB6885" w:rsidRDefault="00EE7AF8" w:rsidP="00AB6885">
      <w:pPr>
        <w:pStyle w:val="NoSpacing"/>
      </w:pPr>
      <w:ins w:id="758" w:author="rcc" w:date="2017-02-09T11:53:00Z">
        <w:r>
          <w:t xml:space="preserve">                    </w:t>
        </w:r>
      </w:ins>
      <w:r w:rsidR="00AB6885">
        <w:t xml:space="preserve">                        getline(cin, dummy);</w:t>
      </w:r>
    </w:p>
    <w:p w:rsidR="00AB6885" w:rsidRDefault="00EE7AF8" w:rsidP="00AB6885">
      <w:pPr>
        <w:pStyle w:val="NoSpacing"/>
      </w:pPr>
      <w:ins w:id="759" w:author="rcc" w:date="2017-02-09T11:53:00Z">
        <w:r>
          <w:t xml:space="preserve">                    </w:t>
        </w:r>
      </w:ins>
      <w:r w:rsidR="00AB6885">
        <w:t xml:space="preserve">                        cin&gt;&gt;</w:t>
      </w:r>
      <w:ins w:id="760" w:author="rcc" w:date="2017-02-09T11:53:00Z">
        <w:r>
          <w:t>bet</w:t>
        </w:r>
      </w:ins>
      <w:del w:id="761" w:author="rcc" w:date="2017-02-09T11:53:00Z">
        <w:r w:rsidR="00AB6885">
          <w:delText>budget</w:delText>
        </w:r>
      </w:del>
      <w:r w:rsidR="00AB6885">
        <w:t>;</w:t>
      </w:r>
    </w:p>
    <w:p w:rsidR="00AB6885" w:rsidRDefault="00AB6885" w:rsidP="00AB6885">
      <w:pPr>
        <w:pStyle w:val="NoSpacing"/>
      </w:pPr>
      <w:r>
        <w:t xml:space="preserve">                    </w:t>
      </w:r>
      <w:ins w:id="762" w:author="rcc" w:date="2017-02-09T11:53:00Z">
        <w:r w:rsidR="00EE7AF8">
          <w:t xml:space="preserve">                    }</w:t>
        </w:r>
      </w:ins>
      <w:del w:id="763" w:author="rcc" w:date="2017-02-09T11:53:00Z">
        <w:r>
          <w:delText xml:space="preserve">}  </w:delText>
        </w:r>
      </w:del>
    </w:p>
    <w:p w:rsidR="00EE7AF8" w:rsidRDefault="00EE7AF8" w:rsidP="00EE7AF8">
      <w:pPr>
        <w:pStyle w:val="NoSpacing"/>
        <w:rPr>
          <w:ins w:id="764" w:author="rcc" w:date="2017-02-09T11:53:00Z"/>
        </w:rPr>
      </w:pPr>
    </w:p>
    <w:p w:rsidR="00AB6885" w:rsidRDefault="00EE7AF8" w:rsidP="00AB6885">
      <w:pPr>
        <w:pStyle w:val="NoSpacing"/>
        <w:rPr>
          <w:del w:id="765" w:author="rcc" w:date="2017-02-09T11:53:00Z"/>
        </w:rPr>
      </w:pPr>
      <w:ins w:id="766" w:author="rcc" w:date="2017-02-09T11:53:00Z">
        <w:r>
          <w:t xml:space="preserve">                    </w:t>
        </w:r>
      </w:ins>
      <w:del w:id="767" w:author="rcc" w:date="2017-02-09T11:53:00Z">
        <w:r w:rsidR="00AB6885">
          <w:delText xml:space="preserve">                    </w:delText>
        </w:r>
      </w:del>
    </w:p>
    <w:p w:rsidR="00EE7AF8" w:rsidRDefault="00AB6885" w:rsidP="00EE7AF8">
      <w:pPr>
        <w:pStyle w:val="NoSpacing"/>
        <w:rPr>
          <w:ins w:id="768" w:author="rcc" w:date="2017-02-09T11:53:00Z"/>
        </w:rPr>
      </w:pPr>
      <w:r>
        <w:t xml:space="preserve">                    if (</w:t>
      </w:r>
      <w:ins w:id="769" w:author="rcc" w:date="2017-02-09T11:53:00Z">
        <w:r w:rsidR="00EE7AF8">
          <w:t>bet&gt;</w:t>
        </w:r>
      </w:ins>
      <w:r>
        <w:t>budget</w:t>
      </w:r>
      <w:ins w:id="770" w:author="rcc" w:date="2017-02-09T11:53:00Z">
        <w:r w:rsidR="00EE7AF8">
          <w:t xml:space="preserve">) {                   </w:t>
        </w:r>
      </w:ins>
    </w:p>
    <w:p w:rsidR="00AB6885" w:rsidRDefault="00EE7AF8" w:rsidP="00AB6885">
      <w:pPr>
        <w:pStyle w:val="NoSpacing"/>
      </w:pPr>
      <w:ins w:id="771" w:author="rcc" w:date="2017-02-09T11:53:00Z">
        <w:r>
          <w:t xml:space="preserve">                                           </w:t>
        </w:r>
      </w:ins>
      <w:del w:id="772" w:author="rcc" w:date="2017-02-09T11:53:00Z">
        <w:r w:rsidR="00AB6885">
          <w:delText xml:space="preserve"> &lt; 1)</w:delText>
        </w:r>
      </w:del>
      <w:r w:rsidR="00AB6885">
        <w:t xml:space="preserve"> cout&lt;&lt;"\</w:t>
      </w:r>
      <w:ins w:id="773" w:author="rcc" w:date="2017-02-09T11:53:00Z">
        <w:r>
          <w:t>nYour bet</w:t>
        </w:r>
      </w:ins>
      <w:del w:id="774" w:author="rcc" w:date="2017-02-09T11:53:00Z">
        <w:r w:rsidR="00AB6885">
          <w:delText>nCash amount inserted</w:delText>
        </w:r>
      </w:del>
      <w:r w:rsidR="00AB6885">
        <w:t xml:space="preserve"> cannot be </w:t>
      </w:r>
      <w:ins w:id="775" w:author="rcc" w:date="2017-02-09T11:53:00Z">
        <w:r>
          <w:t>higher</w:t>
        </w:r>
      </w:ins>
      <w:del w:id="776" w:author="rcc" w:date="2017-02-09T11:53:00Z">
        <w:r w:rsidR="00AB6885">
          <w:delText>less</w:delText>
        </w:r>
      </w:del>
      <w:r w:rsidR="00AB6885">
        <w:t xml:space="preserve"> than </w:t>
      </w:r>
      <w:ins w:id="777" w:author="rcc" w:date="2017-02-09T11:53:00Z">
        <w:r>
          <w:t>your capital!"&lt;&lt;</w:t>
        </w:r>
      </w:ins>
      <w:del w:id="778" w:author="rcc" w:date="2017-02-09T11:53:00Z">
        <w:r w:rsidR="00AB6885">
          <w:delText>1!\n"&lt;&lt;</w:delText>
        </w:r>
      </w:del>
      <w:r w:rsidR="00AB6885">
        <w:t>endl;</w:t>
      </w:r>
      <w:del w:id="779" w:author="rcc" w:date="2017-02-09T11:53:00Z">
        <w:r w:rsidR="00AB6885">
          <w:delText xml:space="preserve">      </w:delText>
        </w:r>
      </w:del>
    </w:p>
    <w:p w:rsidR="00AB6885" w:rsidRDefault="00AB6885" w:rsidP="00AB6885">
      <w:pPr>
        <w:pStyle w:val="NoSpacing"/>
        <w:rPr>
          <w:del w:id="780" w:author="rcc" w:date="2017-02-09T11:53:00Z"/>
        </w:rPr>
      </w:pPr>
      <w:r>
        <w:t xml:space="preserve">                    </w:t>
      </w:r>
      <w:del w:id="781" w:author="rcc" w:date="2017-02-09T11:53:00Z">
        <w:r>
          <w:delText xml:space="preserve">else if (budget &gt; 20000) { </w:delText>
        </w:r>
      </w:del>
    </w:p>
    <w:p w:rsidR="00AB6885" w:rsidRDefault="00AB6885" w:rsidP="00AB6885">
      <w:pPr>
        <w:pStyle w:val="NoSpacing"/>
      </w:pPr>
      <w:r>
        <w:t xml:space="preserve">                        cout</w:t>
      </w:r>
      <w:ins w:id="782" w:author="rcc" w:date="2017-02-09T11:53:00Z">
        <w:r w:rsidR="00EE7AF8">
          <w:t>&lt;&lt;"Your remaining cash</w:t>
        </w:r>
      </w:ins>
      <w:del w:id="783" w:author="rcc" w:date="2017-02-09T11:53:00Z">
        <w:r>
          <w:delText>&lt;&lt;"\nCash inserted</w:delText>
        </w:r>
      </w:del>
      <w:r>
        <w:t xml:space="preserve"> is </w:t>
      </w:r>
      <w:ins w:id="784" w:author="rcc" w:date="2017-02-09T11:53:00Z">
        <w:r w:rsidR="00EE7AF8">
          <w:t>$"&lt;&lt;budget&lt;&lt;</w:t>
        </w:r>
      </w:ins>
      <w:del w:id="785" w:author="rcc" w:date="2017-02-09T11:53:00Z">
        <w:r>
          <w:delText>above the limit!"&lt;&lt;</w:delText>
        </w:r>
      </w:del>
      <w:r>
        <w:t>endl</w:t>
      </w:r>
      <w:ins w:id="786" w:author="rcc" w:date="2017-02-09T11:53:00Z">
        <w:r w:rsidR="00EE7AF8">
          <w:t>&lt;&lt;endl;</w:t>
        </w:r>
      </w:ins>
      <w:del w:id="787" w:author="rcc" w:date="2017-02-09T11:53:00Z">
        <w:r>
          <w:delText xml:space="preserve">;       </w:delText>
        </w:r>
      </w:del>
    </w:p>
    <w:p w:rsidR="00EE7AF8" w:rsidRDefault="00EE7AF8" w:rsidP="00EE7AF8">
      <w:pPr>
        <w:pStyle w:val="NoSpacing"/>
        <w:rPr>
          <w:ins w:id="788" w:author="rcc" w:date="2017-02-09T11:53:00Z"/>
        </w:rPr>
      </w:pPr>
      <w:ins w:id="789" w:author="rcc" w:date="2017-02-09T11:53:00Z">
        <w:r>
          <w:t xml:space="preserve">                                        }</w:t>
        </w:r>
      </w:ins>
    </w:p>
    <w:p w:rsidR="00EE7AF8" w:rsidRDefault="00EE7AF8" w:rsidP="00EE7AF8">
      <w:pPr>
        <w:pStyle w:val="NoSpacing"/>
        <w:rPr>
          <w:ins w:id="790" w:author="rcc" w:date="2017-02-09T11:53:00Z"/>
        </w:rPr>
      </w:pPr>
      <w:ins w:id="791" w:author="rcc" w:date="2017-02-09T11:53:00Z">
        <w:r>
          <w:t xml:space="preserve">                                        else if (bet&lt;=minVal) {             </w:t>
        </w:r>
      </w:ins>
    </w:p>
    <w:p w:rsidR="00AB6885" w:rsidRDefault="00EE7AF8" w:rsidP="00AB6885">
      <w:pPr>
        <w:pStyle w:val="NoSpacing"/>
      </w:pPr>
      <w:ins w:id="792" w:author="rcc" w:date="2017-02-09T11:53:00Z">
        <w:r>
          <w:t xml:space="preserve">                    </w:t>
        </w:r>
      </w:ins>
      <w:r w:rsidR="00AB6885">
        <w:t xml:space="preserve">                        cout</w:t>
      </w:r>
      <w:ins w:id="793" w:author="rcc" w:date="2017-02-09T11:53:00Z">
        <w:r>
          <w:t>&lt;&lt;"\nBet must be greater than 0!"&lt;&lt;endl;</w:t>
        </w:r>
      </w:ins>
      <w:del w:id="794" w:author="rcc" w:date="2017-02-09T11:53:00Z">
        <w:r w:rsidR="00AB6885">
          <w:delText xml:space="preserve">&lt;&lt;"Cash amount cannot go above $20000\n"&lt;&lt;endl;     </w:delText>
        </w:r>
      </w:del>
    </w:p>
    <w:p w:rsidR="00AB6885" w:rsidRDefault="00AB6885" w:rsidP="00AB6885">
      <w:pPr>
        <w:pStyle w:val="NoSpacing"/>
      </w:pPr>
      <w:r>
        <w:t xml:space="preserve">                    </w:t>
      </w:r>
      <w:ins w:id="795" w:author="rcc" w:date="2017-02-09T11:53:00Z">
        <w:r w:rsidR="00EE7AF8">
          <w:t xml:space="preserve">                        cout&lt;&lt;"Your remaining cash is $"&lt;&lt;budget&lt;&lt;endl&lt;&lt;endl;</w:t>
        </w:r>
      </w:ins>
      <w:del w:id="796" w:author="rcc" w:date="2017-02-09T11:53:00Z">
        <w:r>
          <w:delText>}</w:delText>
        </w:r>
      </w:del>
    </w:p>
    <w:p w:rsidR="00AB6885" w:rsidRDefault="00AB6885" w:rsidP="00AB6885">
      <w:pPr>
        <w:pStyle w:val="NoSpacing"/>
      </w:pPr>
      <w:r>
        <w:t xml:space="preserve">                    </w:t>
      </w:r>
      <w:ins w:id="797" w:author="rcc" w:date="2017-02-09T11:53:00Z">
        <w:r w:rsidR="00EE7AF8">
          <w:t xml:space="preserve">                    }                              </w:t>
        </w:r>
      </w:ins>
    </w:p>
    <w:p w:rsidR="00EE7AF8" w:rsidRDefault="00AB6885" w:rsidP="00EE7AF8">
      <w:pPr>
        <w:pStyle w:val="NoSpacing"/>
        <w:rPr>
          <w:ins w:id="798" w:author="rcc" w:date="2017-02-09T11:53:00Z"/>
        </w:rPr>
      </w:pPr>
      <w:r>
        <w:t xml:space="preserve">                </w:t>
      </w:r>
      <w:ins w:id="799" w:author="rcc" w:date="2017-02-09T11:53:00Z">
        <w:r w:rsidR="00EE7AF8">
          <w:t xml:space="preserve">                        else if (bet&lt;=</w:t>
        </w:r>
      </w:ins>
      <w:del w:id="800" w:author="rcc" w:date="2017-02-09T11:53:00Z">
        <w:r>
          <w:delText>} while ((</w:delText>
        </w:r>
      </w:del>
      <w:r>
        <w:t xml:space="preserve">budget </w:t>
      </w:r>
      <w:ins w:id="801" w:author="rcc" w:date="2017-02-09T11:53:00Z">
        <w:r w:rsidR="00EE7AF8">
          <w:t xml:space="preserve">&amp;&amp; bet&gt;minVal) {     </w:t>
        </w:r>
      </w:ins>
    </w:p>
    <w:p w:rsidR="00EE7AF8" w:rsidRDefault="00EE7AF8" w:rsidP="00EE7AF8">
      <w:pPr>
        <w:pStyle w:val="NoSpacing"/>
        <w:rPr>
          <w:ins w:id="802" w:author="rcc" w:date="2017-02-09T11:53:00Z"/>
        </w:rPr>
      </w:pPr>
      <w:ins w:id="803" w:author="rcc" w:date="2017-02-09T11:53:00Z">
        <w:r>
          <w:t xml:space="preserve">                                            play++;                               </w:t>
        </w:r>
      </w:ins>
    </w:p>
    <w:p w:rsidR="00EE7AF8" w:rsidRDefault="00EE7AF8" w:rsidP="00EE7AF8">
      <w:pPr>
        <w:pStyle w:val="NoSpacing"/>
        <w:rPr>
          <w:ins w:id="804" w:author="rcc" w:date="2017-02-09T11:53:00Z"/>
        </w:rPr>
      </w:pPr>
    </w:p>
    <w:p w:rsidR="00EE7AF8" w:rsidRDefault="00EE7AF8" w:rsidP="00EE7AF8">
      <w:pPr>
        <w:pStyle w:val="NoSpacing"/>
        <w:rPr>
          <w:ins w:id="805" w:author="rcc" w:date="2017-02-09T11:53:00Z"/>
        </w:rPr>
      </w:pPr>
      <w:ins w:id="806" w:author="rcc" w:date="2017-02-09T11:53:00Z">
        <w:r>
          <w:t xml:space="preserve">                                            rn1 = (rand()%(8-4+1))+4;   //Value range from 4 to 8</w:t>
        </w:r>
      </w:ins>
    </w:p>
    <w:p w:rsidR="00EE7AF8" w:rsidRDefault="00EE7AF8" w:rsidP="00EE7AF8">
      <w:pPr>
        <w:pStyle w:val="NoSpacing"/>
        <w:rPr>
          <w:ins w:id="807" w:author="rcc" w:date="2017-02-09T11:53:00Z"/>
        </w:rPr>
      </w:pPr>
      <w:ins w:id="808" w:author="rcc" w:date="2017-02-09T11:53:00Z">
        <w:r>
          <w:t xml:space="preserve">                                            rn2 = (rand()%(8-4+1))+4;   //Value range from 4 to 8</w:t>
        </w:r>
      </w:ins>
    </w:p>
    <w:p w:rsidR="00EE7AF8" w:rsidRDefault="00EE7AF8" w:rsidP="00EE7AF8">
      <w:pPr>
        <w:pStyle w:val="NoSpacing"/>
        <w:rPr>
          <w:ins w:id="809" w:author="rcc" w:date="2017-02-09T11:53:00Z"/>
        </w:rPr>
      </w:pPr>
      <w:ins w:id="810" w:author="rcc" w:date="2017-02-09T11:53:00Z">
        <w:r>
          <w:t xml:space="preserve">                                            rn3 = (rand()%(8-4+</w:t>
        </w:r>
      </w:ins>
      <w:del w:id="811" w:author="rcc" w:date="2017-02-09T11:53:00Z">
        <w:r w:rsidR="00AB6885">
          <w:delText xml:space="preserve">&lt; </w:delText>
        </w:r>
      </w:del>
      <w:r w:rsidR="00AB6885">
        <w:t>1</w:t>
      </w:r>
      <w:ins w:id="812" w:author="rcc" w:date="2017-02-09T11:53:00Z">
        <w:r>
          <w:t>))+4;   //Value range from 4 to 8</w:t>
        </w:r>
      </w:ins>
    </w:p>
    <w:p w:rsidR="00EE7AF8" w:rsidRDefault="00EE7AF8" w:rsidP="00EE7AF8">
      <w:pPr>
        <w:pStyle w:val="NoSpacing"/>
        <w:rPr>
          <w:ins w:id="813" w:author="rcc" w:date="2017-02-09T11:53:00Z"/>
        </w:rPr>
      </w:pPr>
      <w:ins w:id="814" w:author="rcc" w:date="2017-02-09T11:53:00Z">
        <w:r>
          <w:t xml:space="preserve">                                            rn4 = (rand()%(8-4+1))+4;   //Value range from 4 to 8       </w:t>
        </w:r>
      </w:ins>
    </w:p>
    <w:p w:rsidR="00EE7AF8" w:rsidRDefault="00EE7AF8" w:rsidP="00EE7AF8">
      <w:pPr>
        <w:pStyle w:val="NoSpacing"/>
        <w:rPr>
          <w:ins w:id="815" w:author="rcc" w:date="2017-02-09T11:53:00Z"/>
        </w:rPr>
      </w:pPr>
      <w:ins w:id="816" w:author="rcc" w:date="2017-02-09T11:53:00Z">
        <w:r>
          <w:t xml:space="preserve">                                            rn5 = (rand()%(8-4+1))+4;   //Value range from 4 to 8</w:t>
        </w:r>
      </w:ins>
    </w:p>
    <w:p w:rsidR="00EE7AF8" w:rsidRDefault="00EE7AF8" w:rsidP="00EE7AF8">
      <w:pPr>
        <w:pStyle w:val="NoSpacing"/>
        <w:rPr>
          <w:ins w:id="817" w:author="rcc" w:date="2017-02-09T11:53:00Z"/>
        </w:rPr>
      </w:pPr>
      <w:ins w:id="818" w:author="rcc" w:date="2017-02-09T11:53:00Z">
        <w:r>
          <w:t xml:space="preserve">                                            rn6 = (rand()%(8-4+1))+4;   //Value range from 4 to 8       </w:t>
        </w:r>
      </w:ins>
    </w:p>
    <w:p w:rsidR="00EE7AF8" w:rsidRDefault="00EE7AF8" w:rsidP="00EE7AF8">
      <w:pPr>
        <w:pStyle w:val="NoSpacing"/>
        <w:rPr>
          <w:ins w:id="819" w:author="rcc" w:date="2017-02-09T11:53:00Z"/>
        </w:rPr>
      </w:pPr>
      <w:ins w:id="820" w:author="rcc" w:date="2017-02-09T11:53:00Z">
        <w:r>
          <w:t xml:space="preserve">                                            rn7 = (rand()%(8-4+1))+4;   //Value range from 4 to 8</w:t>
        </w:r>
      </w:ins>
    </w:p>
    <w:p w:rsidR="00EE7AF8" w:rsidRDefault="00EE7AF8" w:rsidP="00EE7AF8">
      <w:pPr>
        <w:pStyle w:val="NoSpacing"/>
        <w:rPr>
          <w:ins w:id="821" w:author="rcc" w:date="2017-02-09T11:53:00Z"/>
        </w:rPr>
      </w:pPr>
      <w:ins w:id="822" w:author="rcc" w:date="2017-02-09T11:53:00Z">
        <w:r>
          <w:t xml:space="preserve">                                            rn8 = (rand()%(8-4+1))+4;   //Value range from 4 to 8</w:t>
        </w:r>
      </w:ins>
    </w:p>
    <w:p w:rsidR="00EE7AF8" w:rsidRDefault="00EE7AF8" w:rsidP="00EE7AF8">
      <w:pPr>
        <w:pStyle w:val="NoSpacing"/>
        <w:rPr>
          <w:ins w:id="823" w:author="rcc" w:date="2017-02-09T11:53:00Z"/>
        </w:rPr>
      </w:pPr>
      <w:ins w:id="824" w:author="rcc" w:date="2017-02-09T11:53:00Z">
        <w:r>
          <w:t xml:space="preserve">                                            rn9 = (rand()%(8-4+1))+4;   //Value range from 4 to 8</w:t>
        </w:r>
      </w:ins>
    </w:p>
    <w:p w:rsidR="00EE7AF8" w:rsidRDefault="00EE7AF8" w:rsidP="00EE7AF8">
      <w:pPr>
        <w:pStyle w:val="NoSpacing"/>
        <w:rPr>
          <w:ins w:id="825" w:author="rcc" w:date="2017-02-09T11:53:00Z"/>
        </w:rPr>
      </w:pPr>
    </w:p>
    <w:p w:rsidR="00EE7AF8" w:rsidRDefault="00EE7AF8" w:rsidP="00EE7AF8">
      <w:pPr>
        <w:pStyle w:val="NoSpacing"/>
        <w:rPr>
          <w:ins w:id="826" w:author="rcc" w:date="2017-02-09T11:53:00Z"/>
        </w:rPr>
      </w:pPr>
      <w:ins w:id="827" w:author="rcc" w:date="2017-02-09T11:53:00Z">
        <w:r>
          <w:t xml:space="preserve">                                            cout&lt;&lt;endl;</w:t>
        </w:r>
      </w:ins>
    </w:p>
    <w:p w:rsidR="00EE7AF8" w:rsidRDefault="00EE7AF8" w:rsidP="00EE7AF8">
      <w:pPr>
        <w:pStyle w:val="NoSpacing"/>
        <w:rPr>
          <w:ins w:id="828" w:author="rcc" w:date="2017-02-09T11:53:00Z"/>
        </w:rPr>
      </w:pPr>
      <w:ins w:id="829" w:author="rcc" w:date="2017-02-09T11:53:00Z">
        <w:r>
          <w:t xml:space="preserve">                                            cout&lt;&lt;"\t"&lt;&lt;rn1&lt;&lt;"  "&lt;&lt;rn2&lt;&lt;"  "&lt;&lt;rn3&lt;&lt;endl;                </w:t>
        </w:r>
      </w:ins>
    </w:p>
    <w:p w:rsidR="00EE7AF8" w:rsidRDefault="00EE7AF8" w:rsidP="00EE7AF8">
      <w:pPr>
        <w:pStyle w:val="NoSpacing"/>
        <w:rPr>
          <w:ins w:id="830" w:author="rcc" w:date="2017-02-09T11:53:00Z"/>
        </w:rPr>
      </w:pPr>
      <w:ins w:id="831" w:author="rcc" w:date="2017-02-09T11:53:00Z">
        <w:r>
          <w:t xml:space="preserve">                                            cout&lt;&lt;"\t"&lt;&lt;rn4&lt;&lt;"  "&lt;&lt;rn5&lt;&lt;"  "&lt;&lt;rn6&lt;&lt;endl;</w:t>
        </w:r>
      </w:ins>
    </w:p>
    <w:p w:rsidR="00EE7AF8" w:rsidRDefault="00EE7AF8" w:rsidP="00EE7AF8">
      <w:pPr>
        <w:pStyle w:val="NoSpacing"/>
        <w:rPr>
          <w:ins w:id="832" w:author="rcc" w:date="2017-02-09T11:53:00Z"/>
        </w:rPr>
      </w:pPr>
      <w:ins w:id="833" w:author="rcc" w:date="2017-02-09T11:53:00Z">
        <w:r>
          <w:t xml:space="preserve">                                            cout&lt;&lt;"\t"&lt;&lt;rn7&lt;&lt;"  "&lt;&lt;rn8&lt;&lt;"  "&lt;&lt;rn9&lt;&lt;endl&lt;&lt;endl;          </w:t>
        </w:r>
      </w:ins>
    </w:p>
    <w:p w:rsidR="00EE7AF8" w:rsidRDefault="00EE7AF8" w:rsidP="00EE7AF8">
      <w:pPr>
        <w:pStyle w:val="NoSpacing"/>
        <w:rPr>
          <w:ins w:id="834" w:author="rcc" w:date="2017-02-09T11:53:00Z"/>
        </w:rPr>
      </w:pPr>
    </w:p>
    <w:p w:rsidR="00EE7AF8" w:rsidRDefault="00EE7AF8" w:rsidP="00EE7AF8">
      <w:pPr>
        <w:pStyle w:val="NoSpacing"/>
        <w:rPr>
          <w:ins w:id="835" w:author="rcc" w:date="2017-02-09T11:53:00Z"/>
        </w:rPr>
      </w:pPr>
      <w:ins w:id="836" w:author="rcc" w:date="2017-02-09T11:53:00Z">
        <w:r>
          <w:t xml:space="preserve">                                            if (rn1==rn2 &amp;&amp; rn2==rn3 &amp;&amp; rn3==rn4 &amp;&amp; rn4 == rn5 </w:t>
        </w:r>
      </w:ins>
    </w:p>
    <w:p w:rsidR="00EE7AF8" w:rsidRDefault="00EE7AF8" w:rsidP="00EE7AF8">
      <w:pPr>
        <w:pStyle w:val="NoSpacing"/>
        <w:rPr>
          <w:ins w:id="837" w:author="rcc" w:date="2017-02-09T11:53:00Z"/>
        </w:rPr>
      </w:pPr>
      <w:ins w:id="838" w:author="rcc" w:date="2017-02-09T11:53:00Z">
        <w:r>
          <w:t xml:space="preserve">                                                    &amp;&amp; rn5==rn6 &amp;&amp; rn6 == rn7 &amp;&amp; rn7 == rn8 &amp;&amp; rn8 == rn9) {    </w:t>
        </w:r>
      </w:ins>
    </w:p>
    <w:p w:rsidR="00EE7AF8" w:rsidRDefault="00EE7AF8" w:rsidP="00EE7AF8">
      <w:pPr>
        <w:pStyle w:val="NoSpacing"/>
        <w:rPr>
          <w:ins w:id="839" w:author="rcc" w:date="2017-02-09T11:53:00Z"/>
        </w:rPr>
      </w:pPr>
      <w:ins w:id="840" w:author="rcc" w:date="2017-02-09T11:53:00Z">
        <w:r>
          <w:t xml:space="preserve">                                                if (rn1 == 7) {                                                 </w:t>
        </w:r>
      </w:ins>
    </w:p>
    <w:p w:rsidR="00AB6885" w:rsidRDefault="00EE7AF8" w:rsidP="00AB6885">
      <w:pPr>
        <w:pStyle w:val="NoSpacing"/>
      </w:pPr>
      <w:ins w:id="841" w:author="rcc" w:date="2017-02-09T11:53:00Z">
        <w:r>
          <w:t xml:space="preserve">                                                   </w:t>
        </w:r>
      </w:ins>
      <w:del w:id="842" w:author="rcc" w:date="2017-02-09T11:53:00Z">
        <w:r w:rsidR="00AB6885">
          <w:delText>) ||</w:delText>
        </w:r>
      </w:del>
      <w:r w:rsidR="00AB6885">
        <w:t xml:space="preserve"> budget </w:t>
      </w:r>
      <w:ins w:id="843" w:author="rcc" w:date="2017-02-09T11:53:00Z">
        <w:r>
          <w:t xml:space="preserve">+= (bet*99);                              </w:t>
        </w:r>
      </w:ins>
      <w:del w:id="844" w:author="rcc" w:date="2017-02-09T11:53:00Z">
        <w:r w:rsidR="00AB6885">
          <w:delText>&gt; 20000);</w:delText>
        </w:r>
      </w:del>
      <w:r w:rsidR="00AB6885">
        <w:t xml:space="preserve">           </w:t>
      </w:r>
    </w:p>
    <w:p w:rsidR="00AB6885" w:rsidRDefault="00AB6885" w:rsidP="00AB6885">
      <w:pPr>
        <w:pStyle w:val="NoSpacing"/>
      </w:pPr>
      <w:r>
        <w:t xml:space="preserve">                </w:t>
      </w:r>
      <w:ins w:id="845" w:author="rcc" w:date="2017-02-09T11:53:00Z">
        <w:r w:rsidR="00EE7AF8">
          <w:t xml:space="preserve">                                    cout&lt;&lt;"All 777s earn 100x bet!"&lt;&lt;endl;</w:t>
        </w:r>
      </w:ins>
    </w:p>
    <w:p w:rsidR="00EE7AF8" w:rsidRDefault="00AB6885" w:rsidP="00EE7AF8">
      <w:pPr>
        <w:pStyle w:val="NoSpacing"/>
        <w:rPr>
          <w:ins w:id="846" w:author="rcc" w:date="2017-02-09T11:53:00Z"/>
        </w:rPr>
      </w:pPr>
      <w:r>
        <w:t xml:space="preserve">                </w:t>
      </w:r>
      <w:ins w:id="847" w:author="rcc" w:date="2017-02-09T11:53:00Z">
        <w:r w:rsidR="00EE7AF8">
          <w:t xml:space="preserve">                                    cout&lt;&lt;"Congratulations for winning $"&lt;&lt;(bet*100)&lt;&lt;endl;</w:t>
        </w:r>
      </w:ins>
    </w:p>
    <w:p w:rsidR="00EE7AF8" w:rsidRDefault="00EE7AF8" w:rsidP="00EE7AF8">
      <w:pPr>
        <w:pStyle w:val="NoSpacing"/>
        <w:rPr>
          <w:ins w:id="848" w:author="rcc" w:date="2017-02-09T11:53:00Z"/>
        </w:rPr>
      </w:pPr>
      <w:ins w:id="849" w:author="rcc" w:date="2017-02-09T11:53:00Z">
        <w:r>
          <w:t xml:space="preserve">                                                    numWin++;                                                   </w:t>
        </w:r>
      </w:ins>
    </w:p>
    <w:p w:rsidR="00EE7AF8" w:rsidRDefault="00EE7AF8" w:rsidP="00EE7AF8">
      <w:pPr>
        <w:pStyle w:val="NoSpacing"/>
        <w:rPr>
          <w:ins w:id="850" w:author="rcc" w:date="2017-02-09T11:53:00Z"/>
        </w:rPr>
      </w:pPr>
      <w:ins w:id="851" w:author="rcc" w:date="2017-02-09T11:53:00Z">
        <w:r>
          <w:t xml:space="preserve">                                                    win+=(bet*99);                                              </w:t>
        </w:r>
      </w:ins>
    </w:p>
    <w:p w:rsidR="00EE7AF8" w:rsidRDefault="00EE7AF8" w:rsidP="00EE7AF8">
      <w:pPr>
        <w:pStyle w:val="NoSpacing"/>
        <w:rPr>
          <w:ins w:id="852" w:author="rcc" w:date="2017-02-09T11:53:00Z"/>
        </w:rPr>
      </w:pPr>
    </w:p>
    <w:p w:rsidR="00EE7AF8" w:rsidRDefault="00EE7AF8" w:rsidP="00EE7AF8">
      <w:pPr>
        <w:pStyle w:val="NoSpacing"/>
        <w:rPr>
          <w:ins w:id="853" w:author="rcc" w:date="2017-02-09T11:53:00Z"/>
        </w:rPr>
      </w:pPr>
      <w:ins w:id="854" w:author="rcc" w:date="2017-02-09T11:53:00Z">
        <w:r>
          <w:t xml:space="preserve">                                                }</w:t>
        </w:r>
      </w:ins>
    </w:p>
    <w:p w:rsidR="00EE7AF8" w:rsidRDefault="00EE7AF8" w:rsidP="00EE7AF8">
      <w:pPr>
        <w:pStyle w:val="NoSpacing"/>
        <w:rPr>
          <w:ins w:id="855" w:author="rcc" w:date="2017-02-09T11:53:00Z"/>
        </w:rPr>
      </w:pPr>
      <w:ins w:id="856" w:author="rcc" w:date="2017-02-09T11:53:00Z">
        <w:r>
          <w:t xml:space="preserve">                                                else {</w:t>
        </w:r>
      </w:ins>
    </w:p>
    <w:p w:rsidR="00AB6885" w:rsidRDefault="00EE7AF8" w:rsidP="00AB6885">
      <w:pPr>
        <w:pStyle w:val="NoSpacing"/>
      </w:pPr>
      <w:ins w:id="857" w:author="rcc" w:date="2017-02-09T11:53:00Z">
        <w:r>
          <w:t xml:space="preserve">                                                   </w:t>
        </w:r>
      </w:ins>
      <w:del w:id="858" w:author="rcc" w:date="2017-02-09T11:53:00Z">
        <w:r w:rsidR="00AB6885">
          <w:delText>cshIns +=</w:delText>
        </w:r>
      </w:del>
      <w:r w:rsidR="00AB6885">
        <w:t xml:space="preserve"> budget</w:t>
      </w:r>
      <w:ins w:id="859" w:author="rcc" w:date="2017-02-09T11:53:00Z">
        <w:r>
          <w:t xml:space="preserve"> += (bet*49);          </w:t>
        </w:r>
      </w:ins>
      <w:del w:id="860" w:author="rcc" w:date="2017-02-09T11:53:00Z">
        <w:r w:rsidR="00AB6885">
          <w:delText>;</w:delText>
        </w:r>
      </w:del>
      <w:r w:rsidR="00AB6885">
        <w:t xml:space="preserve">                               </w:t>
      </w:r>
    </w:p>
    <w:p w:rsidR="00AB6885" w:rsidRDefault="00AB6885" w:rsidP="00AB6885">
      <w:pPr>
        <w:pStyle w:val="NoSpacing"/>
      </w:pPr>
      <w:r>
        <w:t xml:space="preserve">                </w:t>
      </w:r>
      <w:ins w:id="861" w:author="rcc" w:date="2017-02-09T11:53:00Z">
        <w:r w:rsidR="00EE7AF8">
          <w:t xml:space="preserve">                                    cout&lt;&lt;"All same number earns 50x bet!"&lt;&lt;endl;</w:t>
        </w:r>
      </w:ins>
    </w:p>
    <w:p w:rsidR="00EE7AF8" w:rsidRDefault="00AB6885" w:rsidP="00EE7AF8">
      <w:pPr>
        <w:pStyle w:val="NoSpacing"/>
        <w:rPr>
          <w:ins w:id="862" w:author="rcc" w:date="2017-02-09T11:53:00Z"/>
        </w:rPr>
      </w:pPr>
      <w:r>
        <w:t xml:space="preserve">                </w:t>
      </w:r>
      <w:ins w:id="863" w:author="rcc" w:date="2017-02-09T11:53:00Z">
        <w:r w:rsidR="00EE7AF8">
          <w:t xml:space="preserve">                                    cout&lt;&lt;"Congratulations for winning $"&lt;&lt;(bet*50)&lt;&lt;endl;</w:t>
        </w:r>
      </w:ins>
    </w:p>
    <w:p w:rsidR="00EE7AF8" w:rsidRDefault="00EE7AF8" w:rsidP="00EE7AF8">
      <w:pPr>
        <w:pStyle w:val="NoSpacing"/>
        <w:rPr>
          <w:ins w:id="864" w:author="rcc" w:date="2017-02-09T11:53:00Z"/>
        </w:rPr>
      </w:pPr>
      <w:ins w:id="865" w:author="rcc" w:date="2017-02-09T11:53:00Z">
        <w:r>
          <w:t xml:space="preserve">                                                    numWin++;                                                   </w:t>
        </w:r>
      </w:ins>
    </w:p>
    <w:p w:rsidR="00EE7AF8" w:rsidRDefault="00EE7AF8" w:rsidP="00EE7AF8">
      <w:pPr>
        <w:pStyle w:val="NoSpacing"/>
        <w:rPr>
          <w:ins w:id="866" w:author="rcc" w:date="2017-02-09T11:53:00Z"/>
        </w:rPr>
      </w:pPr>
      <w:ins w:id="867" w:author="rcc" w:date="2017-02-09T11:53:00Z">
        <w:r>
          <w:t xml:space="preserve">                                                    win+=(bet*49);                                             </w:t>
        </w:r>
      </w:ins>
    </w:p>
    <w:p w:rsidR="00EE7AF8" w:rsidRDefault="00EE7AF8" w:rsidP="00EE7AF8">
      <w:pPr>
        <w:pStyle w:val="NoSpacing"/>
        <w:rPr>
          <w:ins w:id="868" w:author="rcc" w:date="2017-02-09T11:53:00Z"/>
        </w:rPr>
      </w:pPr>
      <w:ins w:id="869" w:author="rcc" w:date="2017-02-09T11:53:00Z">
        <w:r>
          <w:t xml:space="preserve">                                                }</w:t>
        </w:r>
      </w:ins>
    </w:p>
    <w:p w:rsidR="00EE7AF8" w:rsidRDefault="00EE7AF8" w:rsidP="00EE7AF8">
      <w:pPr>
        <w:pStyle w:val="NoSpacing"/>
        <w:rPr>
          <w:ins w:id="870" w:author="rcc" w:date="2017-02-09T11:53:00Z"/>
        </w:rPr>
      </w:pPr>
      <w:ins w:id="871" w:author="rcc" w:date="2017-02-09T11:53:00Z">
        <w:r>
          <w:t xml:space="preserve">                                            }</w:t>
        </w:r>
      </w:ins>
    </w:p>
    <w:p w:rsidR="00EE7AF8" w:rsidRDefault="00EE7AF8" w:rsidP="00EE7AF8">
      <w:pPr>
        <w:pStyle w:val="NoSpacing"/>
        <w:rPr>
          <w:ins w:id="872" w:author="rcc" w:date="2017-02-09T11:53:00Z"/>
        </w:rPr>
      </w:pPr>
      <w:ins w:id="873" w:author="rcc" w:date="2017-02-09T11:53:00Z">
        <w:r>
          <w:t xml:space="preserve">                                            else if (rn1==rn2 &amp;&amp; rn2==rn3 &amp;&amp; rn3==rn4 &amp;&amp; rn4 == rn6            </w:t>
        </w:r>
      </w:ins>
    </w:p>
    <w:p w:rsidR="00EE7AF8" w:rsidRDefault="00EE7AF8" w:rsidP="00EE7AF8">
      <w:pPr>
        <w:pStyle w:val="NoSpacing"/>
        <w:rPr>
          <w:ins w:id="874" w:author="rcc" w:date="2017-02-09T11:53:00Z"/>
        </w:rPr>
      </w:pPr>
      <w:ins w:id="875" w:author="rcc" w:date="2017-02-09T11:53:00Z">
        <w:r>
          <w:t xml:space="preserve">                                                    &amp;&amp; rn7==rn8 &amp;&amp; rn8 == rn9) {    </w:t>
        </w:r>
      </w:ins>
    </w:p>
    <w:p w:rsidR="00EE7AF8" w:rsidRDefault="00EE7AF8" w:rsidP="00EE7AF8">
      <w:pPr>
        <w:pStyle w:val="NoSpacing"/>
        <w:rPr>
          <w:ins w:id="876" w:author="rcc" w:date="2017-02-09T11:53:00Z"/>
        </w:rPr>
      </w:pPr>
      <w:ins w:id="877" w:author="rcc" w:date="2017-02-09T11:53:00Z">
        <w:r>
          <w:t xml:space="preserve">                                                if (rn1 == 7) {                                                 </w:t>
        </w:r>
      </w:ins>
    </w:p>
    <w:p w:rsidR="00EE7AF8" w:rsidRDefault="00EE7AF8" w:rsidP="00EE7AF8">
      <w:pPr>
        <w:pStyle w:val="NoSpacing"/>
        <w:rPr>
          <w:ins w:id="878" w:author="rcc" w:date="2017-02-09T11:53:00Z"/>
        </w:rPr>
      </w:pPr>
      <w:ins w:id="879" w:author="rcc" w:date="2017-02-09T11:53:00Z">
        <w:r>
          <w:t xml:space="preserve">                                                    </w:t>
        </w:r>
      </w:ins>
      <w:del w:id="880" w:author="rcc" w:date="2017-02-09T11:53:00Z">
        <w:r w:rsidR="00AB6885">
          <w:delText>float cshBon = (</w:delText>
        </w:r>
      </w:del>
      <w:r w:rsidR="00AB6885">
        <w:t>budget</w:t>
      </w:r>
      <w:ins w:id="881" w:author="rcc" w:date="2017-02-09T11:53:00Z">
        <w:r>
          <w:t xml:space="preserve"> += (bet*14);                                     </w:t>
        </w:r>
      </w:ins>
    </w:p>
    <w:p w:rsidR="00EE7AF8" w:rsidRDefault="00EE7AF8" w:rsidP="00EE7AF8">
      <w:pPr>
        <w:pStyle w:val="NoSpacing"/>
        <w:rPr>
          <w:ins w:id="882" w:author="rcc" w:date="2017-02-09T11:53:00Z"/>
        </w:rPr>
      </w:pPr>
      <w:ins w:id="883" w:author="rcc" w:date="2017-02-09T11:53:00Z">
        <w:r>
          <w:t xml:space="preserve">                                                    cout&lt;&lt;"Square Pattern 777s earn 15x bet!"&lt;&lt;endl;</w:t>
        </w:r>
      </w:ins>
    </w:p>
    <w:p w:rsidR="00EE7AF8" w:rsidRDefault="00EE7AF8" w:rsidP="00EE7AF8">
      <w:pPr>
        <w:pStyle w:val="NoSpacing"/>
        <w:rPr>
          <w:ins w:id="884" w:author="rcc" w:date="2017-02-09T11:53:00Z"/>
        </w:rPr>
      </w:pPr>
      <w:ins w:id="885" w:author="rcc" w:date="2017-02-09T11:53:00Z">
        <w:r>
          <w:t xml:space="preserve">                                                    cout&lt;&lt;"Congratulations for winning $"&lt;&lt;(bet*15)&lt;&lt;endl;</w:t>
        </w:r>
      </w:ins>
    </w:p>
    <w:p w:rsidR="00EE7AF8" w:rsidRDefault="00EE7AF8" w:rsidP="00EE7AF8">
      <w:pPr>
        <w:pStyle w:val="NoSpacing"/>
        <w:rPr>
          <w:ins w:id="886" w:author="rcc" w:date="2017-02-09T11:53:00Z"/>
        </w:rPr>
      </w:pPr>
      <w:ins w:id="887" w:author="rcc" w:date="2017-02-09T11:53:00Z">
        <w:r>
          <w:t xml:space="preserve">                                                    numWin++;                                                   </w:t>
        </w:r>
      </w:ins>
    </w:p>
    <w:p w:rsidR="00EE7AF8" w:rsidRDefault="00EE7AF8" w:rsidP="00EE7AF8">
      <w:pPr>
        <w:pStyle w:val="NoSpacing"/>
        <w:rPr>
          <w:ins w:id="888" w:author="rcc" w:date="2017-02-09T11:53:00Z"/>
        </w:rPr>
      </w:pPr>
      <w:ins w:id="889" w:author="rcc" w:date="2017-02-09T11:53:00Z">
        <w:r>
          <w:t xml:space="preserve">                                                    win+=(bet*14);                                              </w:t>
        </w:r>
      </w:ins>
    </w:p>
    <w:p w:rsidR="00EE7AF8" w:rsidRDefault="00EE7AF8" w:rsidP="00EE7AF8">
      <w:pPr>
        <w:pStyle w:val="NoSpacing"/>
        <w:rPr>
          <w:ins w:id="890" w:author="rcc" w:date="2017-02-09T11:53:00Z"/>
        </w:rPr>
      </w:pPr>
      <w:ins w:id="891" w:author="rcc" w:date="2017-02-09T11:53:00Z">
        <w:r>
          <w:t xml:space="preserve">                                                }</w:t>
        </w:r>
      </w:ins>
    </w:p>
    <w:p w:rsidR="00EE7AF8" w:rsidRDefault="00EE7AF8" w:rsidP="00EE7AF8">
      <w:pPr>
        <w:pStyle w:val="NoSpacing"/>
        <w:rPr>
          <w:ins w:id="892" w:author="rcc" w:date="2017-02-09T11:53:00Z"/>
        </w:rPr>
      </w:pPr>
      <w:ins w:id="893" w:author="rcc" w:date="2017-02-09T11:53:00Z">
        <w:r>
          <w:t xml:space="preserve">                                                else {</w:t>
        </w:r>
      </w:ins>
    </w:p>
    <w:p w:rsidR="00AB6885" w:rsidRDefault="00EE7AF8" w:rsidP="00AB6885">
      <w:pPr>
        <w:pStyle w:val="NoSpacing"/>
      </w:pPr>
      <w:ins w:id="894" w:author="rcc" w:date="2017-02-09T11:53:00Z">
        <w:r>
          <w:t xml:space="preserve">                                                    </w:t>
        </w:r>
      </w:ins>
      <w:del w:id="895" w:author="rcc" w:date="2017-02-09T11:53:00Z">
        <w:r w:rsidR="00AB6885">
          <w:delText>&lt;=1000)?pow((</w:delText>
        </w:r>
      </w:del>
      <w:r w:rsidR="00AB6885">
        <w:t>budget</w:t>
      </w:r>
      <w:ins w:id="896" w:author="rcc" w:date="2017-02-09T11:53:00Z">
        <w:r>
          <w:t xml:space="preserve"> += (bet*9);                                 </w:t>
        </w:r>
      </w:ins>
      <w:del w:id="897" w:author="rcc" w:date="2017-02-09T11:53:00Z">
        <w:r w:rsidR="00AB6885">
          <w:delText>*bonCshP), 2):</w:delText>
        </w:r>
      </w:del>
      <w:r w:rsidR="00AB6885">
        <w:t xml:space="preserve">         </w:t>
      </w:r>
    </w:p>
    <w:p w:rsidR="00EE7AF8" w:rsidRDefault="00EE7AF8" w:rsidP="00EE7AF8">
      <w:pPr>
        <w:pStyle w:val="NoSpacing"/>
        <w:rPr>
          <w:ins w:id="898" w:author="rcc" w:date="2017-02-09T11:53:00Z"/>
        </w:rPr>
      </w:pPr>
      <w:ins w:id="899" w:author="rcc" w:date="2017-02-09T11:53:00Z">
        <w:r>
          <w:t xml:space="preserve">                                                    cout&lt;&lt;"Square Pattern number earns 10x bet!"&lt;&lt;endl;</w:t>
        </w:r>
      </w:ins>
    </w:p>
    <w:p w:rsidR="00EE7AF8" w:rsidRDefault="00EE7AF8" w:rsidP="00EE7AF8">
      <w:pPr>
        <w:pStyle w:val="NoSpacing"/>
        <w:rPr>
          <w:ins w:id="900" w:author="rcc" w:date="2017-02-09T11:53:00Z"/>
        </w:rPr>
      </w:pPr>
      <w:ins w:id="901" w:author="rcc" w:date="2017-02-09T11:53:00Z">
        <w:r>
          <w:t xml:space="preserve">                                                    cout&lt;&lt;"Congratulations for winning $"&lt;&lt;(bet*10)&lt;&lt;endl;</w:t>
        </w:r>
      </w:ins>
    </w:p>
    <w:p w:rsidR="00EE7AF8" w:rsidRDefault="00EE7AF8" w:rsidP="00EE7AF8">
      <w:pPr>
        <w:pStyle w:val="NoSpacing"/>
        <w:rPr>
          <w:ins w:id="902" w:author="rcc" w:date="2017-02-09T11:53:00Z"/>
        </w:rPr>
      </w:pPr>
      <w:ins w:id="903" w:author="rcc" w:date="2017-02-09T11:53:00Z">
        <w:r>
          <w:t xml:space="preserve">                                                    numWin++;                                                   </w:t>
        </w:r>
      </w:ins>
    </w:p>
    <w:p w:rsidR="00EE7AF8" w:rsidRDefault="00EE7AF8" w:rsidP="00EE7AF8">
      <w:pPr>
        <w:pStyle w:val="NoSpacing"/>
        <w:rPr>
          <w:ins w:id="904" w:author="rcc" w:date="2017-02-09T11:53:00Z"/>
        </w:rPr>
      </w:pPr>
      <w:ins w:id="905" w:author="rcc" w:date="2017-02-09T11:53:00Z">
        <w:r>
          <w:t xml:space="preserve">                                                    win+=(bet*9);                                               </w:t>
        </w:r>
      </w:ins>
    </w:p>
    <w:p w:rsidR="00EE7AF8" w:rsidRDefault="00EE7AF8" w:rsidP="00EE7AF8">
      <w:pPr>
        <w:pStyle w:val="NoSpacing"/>
        <w:rPr>
          <w:ins w:id="906" w:author="rcc" w:date="2017-02-09T11:53:00Z"/>
        </w:rPr>
      </w:pPr>
      <w:ins w:id="907" w:author="rcc" w:date="2017-02-09T11:53:00Z">
        <w:r>
          <w:t xml:space="preserve">                                                }</w:t>
        </w:r>
      </w:ins>
    </w:p>
    <w:p w:rsidR="00EE7AF8" w:rsidRDefault="00EE7AF8" w:rsidP="00EE7AF8">
      <w:pPr>
        <w:pStyle w:val="NoSpacing"/>
        <w:rPr>
          <w:ins w:id="908" w:author="rcc" w:date="2017-02-09T11:53:00Z"/>
        </w:rPr>
      </w:pPr>
      <w:ins w:id="909" w:author="rcc" w:date="2017-02-09T11:53:00Z">
        <w:r>
          <w:t xml:space="preserve">                                            }                                        </w:t>
        </w:r>
      </w:ins>
    </w:p>
    <w:p w:rsidR="00EE7AF8" w:rsidRDefault="00EE7AF8" w:rsidP="00EE7AF8">
      <w:pPr>
        <w:pStyle w:val="NoSpacing"/>
        <w:rPr>
          <w:ins w:id="910" w:author="rcc" w:date="2017-02-09T11:53:00Z"/>
        </w:rPr>
      </w:pPr>
      <w:ins w:id="911" w:author="rcc" w:date="2017-02-09T11:53:00Z">
        <w:r>
          <w:t xml:space="preserve">                                            else if (rn2==rn4 &amp;&amp; rn4==rn5 &amp;&amp; rn5==rn6 &amp;&amp; rn6==rn8) {          </w:t>
        </w:r>
      </w:ins>
    </w:p>
    <w:p w:rsidR="00EE7AF8" w:rsidRDefault="00EE7AF8" w:rsidP="00EE7AF8">
      <w:pPr>
        <w:pStyle w:val="NoSpacing"/>
        <w:rPr>
          <w:ins w:id="912" w:author="rcc" w:date="2017-02-09T11:53:00Z"/>
        </w:rPr>
      </w:pPr>
      <w:ins w:id="913" w:author="rcc" w:date="2017-02-09T11:53:00Z">
        <w:r>
          <w:t xml:space="preserve">                                                if (rn2 == 7) {                             </w:t>
        </w:r>
      </w:ins>
    </w:p>
    <w:p w:rsidR="00EE7AF8" w:rsidRDefault="00EE7AF8" w:rsidP="00EE7AF8">
      <w:pPr>
        <w:pStyle w:val="NoSpacing"/>
        <w:rPr>
          <w:ins w:id="914" w:author="rcc" w:date="2017-02-09T11:53:00Z"/>
        </w:rPr>
      </w:pPr>
      <w:ins w:id="915" w:author="rcc" w:date="2017-02-09T11:53:00Z">
        <w:r>
          <w:t xml:space="preserve">                                                    </w:t>
        </w:r>
      </w:ins>
      <w:del w:id="916" w:author="rcc" w:date="2017-02-09T11:53:00Z">
        <w:r w:rsidR="00AB6885">
          <w:delText xml:space="preserve"> (</w:delText>
        </w:r>
      </w:del>
      <w:r w:rsidR="00AB6885">
        <w:t>budget</w:t>
      </w:r>
      <w:ins w:id="917" w:author="rcc" w:date="2017-02-09T11:53:00Z">
        <w:r>
          <w:t xml:space="preserve"> += (bet*14);                                          </w:t>
        </w:r>
      </w:ins>
    </w:p>
    <w:p w:rsidR="00EE7AF8" w:rsidRDefault="00EE7AF8" w:rsidP="00EE7AF8">
      <w:pPr>
        <w:pStyle w:val="NoSpacing"/>
        <w:rPr>
          <w:ins w:id="918" w:author="rcc" w:date="2017-02-09T11:53:00Z"/>
        </w:rPr>
      </w:pPr>
      <w:ins w:id="919" w:author="rcc" w:date="2017-02-09T11:53:00Z">
        <w:r>
          <w:t xml:space="preserve">                                                    cout&lt;&lt;"Cross Pattern 777s earn 15x bet!"&lt;&lt;endl;</w:t>
        </w:r>
      </w:ins>
    </w:p>
    <w:p w:rsidR="00EE7AF8" w:rsidRDefault="00EE7AF8" w:rsidP="00EE7AF8">
      <w:pPr>
        <w:pStyle w:val="NoSpacing"/>
        <w:rPr>
          <w:ins w:id="920" w:author="rcc" w:date="2017-02-09T11:53:00Z"/>
        </w:rPr>
      </w:pPr>
      <w:ins w:id="921" w:author="rcc" w:date="2017-02-09T11:53:00Z">
        <w:r>
          <w:t xml:space="preserve">                                                    cout&lt;&lt;"Congratulations for winning $"&lt;&lt;(bet*15)&lt;&lt;endl;</w:t>
        </w:r>
      </w:ins>
    </w:p>
    <w:p w:rsidR="00EE7AF8" w:rsidRDefault="00EE7AF8" w:rsidP="00EE7AF8">
      <w:pPr>
        <w:pStyle w:val="NoSpacing"/>
        <w:rPr>
          <w:ins w:id="922" w:author="rcc" w:date="2017-02-09T11:53:00Z"/>
        </w:rPr>
      </w:pPr>
      <w:ins w:id="923" w:author="rcc" w:date="2017-02-09T11:53:00Z">
        <w:r>
          <w:t xml:space="preserve">                                                    numWin++;                                                   </w:t>
        </w:r>
      </w:ins>
    </w:p>
    <w:p w:rsidR="00EE7AF8" w:rsidRDefault="00EE7AF8" w:rsidP="00EE7AF8">
      <w:pPr>
        <w:pStyle w:val="NoSpacing"/>
        <w:rPr>
          <w:ins w:id="924" w:author="rcc" w:date="2017-02-09T11:53:00Z"/>
        </w:rPr>
      </w:pPr>
      <w:ins w:id="925" w:author="rcc" w:date="2017-02-09T11:53:00Z">
        <w:r>
          <w:t xml:space="preserve">                                                    win+=(bet*14);                                               </w:t>
        </w:r>
      </w:ins>
    </w:p>
    <w:p w:rsidR="00EE7AF8" w:rsidRDefault="00EE7AF8" w:rsidP="00EE7AF8">
      <w:pPr>
        <w:pStyle w:val="NoSpacing"/>
        <w:rPr>
          <w:ins w:id="926" w:author="rcc" w:date="2017-02-09T11:53:00Z"/>
        </w:rPr>
      </w:pPr>
      <w:ins w:id="927" w:author="rcc" w:date="2017-02-09T11:53:00Z">
        <w:r>
          <w:t xml:space="preserve">                                                }</w:t>
        </w:r>
      </w:ins>
    </w:p>
    <w:p w:rsidR="00EE7AF8" w:rsidRDefault="00EE7AF8" w:rsidP="00EE7AF8">
      <w:pPr>
        <w:pStyle w:val="NoSpacing"/>
        <w:rPr>
          <w:ins w:id="928" w:author="rcc" w:date="2017-02-09T11:53:00Z"/>
        </w:rPr>
      </w:pPr>
      <w:ins w:id="929" w:author="rcc" w:date="2017-02-09T11:53:00Z">
        <w:r>
          <w:t xml:space="preserve">                                                else {</w:t>
        </w:r>
      </w:ins>
    </w:p>
    <w:p w:rsidR="00EE7AF8" w:rsidRDefault="00EE7AF8" w:rsidP="00EE7AF8">
      <w:pPr>
        <w:pStyle w:val="NoSpacing"/>
        <w:rPr>
          <w:ins w:id="930" w:author="rcc" w:date="2017-02-09T11:53:00Z"/>
        </w:rPr>
      </w:pPr>
      <w:ins w:id="931" w:author="rcc" w:date="2017-02-09T11:53:00Z">
        <w:r>
          <w:t xml:space="preserve">                                                    </w:t>
        </w:r>
      </w:ins>
      <w:del w:id="932" w:author="rcc" w:date="2017-02-09T11:53:00Z">
        <w:r w:rsidR="00AB6885">
          <w:delText>&gt;1000&amp;&amp;</w:delText>
        </w:r>
      </w:del>
      <w:r w:rsidR="00AB6885">
        <w:t>budget</w:t>
      </w:r>
      <w:ins w:id="933" w:author="rcc" w:date="2017-02-09T11:53:00Z">
        <w:r>
          <w:t xml:space="preserve"> += (bet*9);                                          </w:t>
        </w:r>
      </w:ins>
    </w:p>
    <w:p w:rsidR="00EE7AF8" w:rsidRDefault="00EE7AF8" w:rsidP="00EE7AF8">
      <w:pPr>
        <w:pStyle w:val="NoSpacing"/>
        <w:rPr>
          <w:ins w:id="934" w:author="rcc" w:date="2017-02-09T11:53:00Z"/>
        </w:rPr>
      </w:pPr>
      <w:ins w:id="935" w:author="rcc" w:date="2017-02-09T11:53:00Z">
        <w:r>
          <w:t xml:space="preserve">                                                    cout&lt;&lt;"Cross Pattern number earns 10x bet!"&lt;&lt;endl;</w:t>
        </w:r>
      </w:ins>
    </w:p>
    <w:p w:rsidR="00EE7AF8" w:rsidRDefault="00EE7AF8" w:rsidP="00EE7AF8">
      <w:pPr>
        <w:pStyle w:val="NoSpacing"/>
        <w:rPr>
          <w:ins w:id="936" w:author="rcc" w:date="2017-02-09T11:53:00Z"/>
        </w:rPr>
      </w:pPr>
      <w:ins w:id="937" w:author="rcc" w:date="2017-02-09T11:53:00Z">
        <w:r>
          <w:t xml:space="preserve">                                                    cout&lt;&lt;"Congratulations for winning $"&lt;&lt;(bet*10)&lt;&lt;endl;</w:t>
        </w:r>
      </w:ins>
    </w:p>
    <w:p w:rsidR="00EE7AF8" w:rsidRDefault="00EE7AF8" w:rsidP="00EE7AF8">
      <w:pPr>
        <w:pStyle w:val="NoSpacing"/>
        <w:rPr>
          <w:ins w:id="938" w:author="rcc" w:date="2017-02-09T11:53:00Z"/>
        </w:rPr>
      </w:pPr>
      <w:ins w:id="939" w:author="rcc" w:date="2017-02-09T11:53:00Z">
        <w:r>
          <w:t xml:space="preserve">                                                    numWin++;                                                   </w:t>
        </w:r>
      </w:ins>
    </w:p>
    <w:p w:rsidR="00EE7AF8" w:rsidRDefault="00EE7AF8" w:rsidP="00EE7AF8">
      <w:pPr>
        <w:pStyle w:val="NoSpacing"/>
        <w:rPr>
          <w:ins w:id="940" w:author="rcc" w:date="2017-02-09T11:53:00Z"/>
        </w:rPr>
      </w:pPr>
      <w:ins w:id="941" w:author="rcc" w:date="2017-02-09T11:53:00Z">
        <w:r>
          <w:t xml:space="preserve">                                                    win+=(bet*9);                                               </w:t>
        </w:r>
      </w:ins>
    </w:p>
    <w:p w:rsidR="00EE7AF8" w:rsidRDefault="00EE7AF8" w:rsidP="00EE7AF8">
      <w:pPr>
        <w:pStyle w:val="NoSpacing"/>
        <w:rPr>
          <w:ins w:id="942" w:author="rcc" w:date="2017-02-09T11:53:00Z"/>
        </w:rPr>
      </w:pPr>
      <w:ins w:id="943" w:author="rcc" w:date="2017-02-09T11:53:00Z">
        <w:r>
          <w:t xml:space="preserve">                                                }</w:t>
        </w:r>
      </w:ins>
    </w:p>
    <w:p w:rsidR="00EE7AF8" w:rsidRDefault="00EE7AF8" w:rsidP="00EE7AF8">
      <w:pPr>
        <w:pStyle w:val="NoSpacing"/>
        <w:rPr>
          <w:ins w:id="944" w:author="rcc" w:date="2017-02-09T11:53:00Z"/>
        </w:rPr>
      </w:pPr>
      <w:ins w:id="945" w:author="rcc" w:date="2017-02-09T11:53:00Z">
        <w:r>
          <w:t xml:space="preserve">                                            }</w:t>
        </w:r>
      </w:ins>
    </w:p>
    <w:p w:rsidR="00EE7AF8" w:rsidRDefault="00EE7AF8" w:rsidP="00EE7AF8">
      <w:pPr>
        <w:pStyle w:val="NoSpacing"/>
        <w:rPr>
          <w:ins w:id="946" w:author="rcc" w:date="2017-02-09T11:53:00Z"/>
        </w:rPr>
      </w:pPr>
      <w:ins w:id="947" w:author="rcc" w:date="2017-02-09T11:53:00Z">
        <w:r>
          <w:t xml:space="preserve">                                            else if (rn1==rn5 &amp;&amp; rn5==rn9 &amp;&amp; rn9==rn3 &amp;&amp; rn3 == rn7) {          </w:t>
        </w:r>
      </w:ins>
    </w:p>
    <w:p w:rsidR="00EE7AF8" w:rsidRDefault="00EE7AF8" w:rsidP="00EE7AF8">
      <w:pPr>
        <w:pStyle w:val="NoSpacing"/>
        <w:rPr>
          <w:ins w:id="948" w:author="rcc" w:date="2017-02-09T11:53:00Z"/>
        </w:rPr>
      </w:pPr>
      <w:ins w:id="949" w:author="rcc" w:date="2017-02-09T11:53:00Z">
        <w:r>
          <w:t xml:space="preserve">                                                if (rn1 == 7) {                 </w:t>
        </w:r>
      </w:ins>
    </w:p>
    <w:p w:rsidR="00EE7AF8" w:rsidRDefault="00EE7AF8" w:rsidP="00EE7AF8">
      <w:pPr>
        <w:pStyle w:val="NoSpacing"/>
        <w:rPr>
          <w:ins w:id="950" w:author="rcc" w:date="2017-02-09T11:53:00Z"/>
        </w:rPr>
      </w:pPr>
      <w:ins w:id="951" w:author="rcc" w:date="2017-02-09T11:53:00Z">
        <w:r>
          <w:t xml:space="preserve">                                                    </w:t>
        </w:r>
      </w:ins>
      <w:del w:id="952" w:author="rcc" w:date="2017-02-09T11:53:00Z">
        <w:r w:rsidR="00AB6885">
          <w:delText>&lt;=2000)?</w:delText>
        </w:r>
      </w:del>
      <w:r w:rsidR="00AB6885">
        <w:t>budget</w:t>
      </w:r>
      <w:ins w:id="953" w:author="rcc" w:date="2017-02-09T11:53:00Z">
        <w:r>
          <w:t xml:space="preserve"> += (bet*9);                                         </w:t>
        </w:r>
      </w:ins>
    </w:p>
    <w:p w:rsidR="00EE7AF8" w:rsidRDefault="00EE7AF8" w:rsidP="00EE7AF8">
      <w:pPr>
        <w:pStyle w:val="NoSpacing"/>
        <w:rPr>
          <w:ins w:id="954" w:author="rcc" w:date="2017-02-09T11:53:00Z"/>
        </w:rPr>
      </w:pPr>
      <w:ins w:id="955" w:author="rcc" w:date="2017-02-09T11:53:00Z">
        <w:r>
          <w:t xml:space="preserve">                                                    cout&lt;&lt;"X Pattern 777s earn 10x bet!"&lt;&lt;endl;</w:t>
        </w:r>
      </w:ins>
    </w:p>
    <w:p w:rsidR="00EE7AF8" w:rsidRDefault="00EE7AF8" w:rsidP="00EE7AF8">
      <w:pPr>
        <w:pStyle w:val="NoSpacing"/>
        <w:rPr>
          <w:ins w:id="956" w:author="rcc" w:date="2017-02-09T11:53:00Z"/>
        </w:rPr>
      </w:pPr>
      <w:ins w:id="957" w:author="rcc" w:date="2017-02-09T11:53:00Z">
        <w:r>
          <w:t xml:space="preserve">                                                    cout&lt;&lt;"Congratulations for winning $"&lt;&lt;(bet*10)&lt;&lt;endl;</w:t>
        </w:r>
      </w:ins>
    </w:p>
    <w:p w:rsidR="00EE7AF8" w:rsidRDefault="00EE7AF8" w:rsidP="00EE7AF8">
      <w:pPr>
        <w:pStyle w:val="NoSpacing"/>
        <w:rPr>
          <w:ins w:id="958" w:author="rcc" w:date="2017-02-09T11:53:00Z"/>
        </w:rPr>
      </w:pPr>
      <w:ins w:id="959" w:author="rcc" w:date="2017-02-09T11:53:00Z">
        <w:r>
          <w:t xml:space="preserve">                                                    numWin++;                                                   </w:t>
        </w:r>
      </w:ins>
    </w:p>
    <w:p w:rsidR="00EE7AF8" w:rsidRDefault="00EE7AF8" w:rsidP="00EE7AF8">
      <w:pPr>
        <w:pStyle w:val="NoSpacing"/>
        <w:rPr>
          <w:ins w:id="960" w:author="rcc" w:date="2017-02-09T11:53:00Z"/>
        </w:rPr>
      </w:pPr>
      <w:ins w:id="961" w:author="rcc" w:date="2017-02-09T11:53:00Z">
        <w:r>
          <w:t xml:space="preserve">                                                    win+=(bet*9);                                               </w:t>
        </w:r>
      </w:ins>
    </w:p>
    <w:p w:rsidR="00EE7AF8" w:rsidRDefault="00EE7AF8" w:rsidP="00EE7AF8">
      <w:pPr>
        <w:pStyle w:val="NoSpacing"/>
        <w:rPr>
          <w:ins w:id="962" w:author="rcc" w:date="2017-02-09T11:53:00Z"/>
        </w:rPr>
      </w:pPr>
      <w:ins w:id="963" w:author="rcc" w:date="2017-02-09T11:53:00Z">
        <w:r>
          <w:t xml:space="preserve">                                                }</w:t>
        </w:r>
      </w:ins>
    </w:p>
    <w:p w:rsidR="00EE7AF8" w:rsidRDefault="00EE7AF8" w:rsidP="00EE7AF8">
      <w:pPr>
        <w:pStyle w:val="NoSpacing"/>
        <w:rPr>
          <w:ins w:id="964" w:author="rcc" w:date="2017-02-09T11:53:00Z"/>
        </w:rPr>
      </w:pPr>
      <w:ins w:id="965" w:author="rcc" w:date="2017-02-09T11:53:00Z">
        <w:r>
          <w:t xml:space="preserve">                                                else {</w:t>
        </w:r>
      </w:ins>
    </w:p>
    <w:p w:rsidR="00EE7AF8" w:rsidRDefault="00EE7AF8" w:rsidP="00EE7AF8">
      <w:pPr>
        <w:pStyle w:val="NoSpacing"/>
        <w:rPr>
          <w:ins w:id="966" w:author="rcc" w:date="2017-02-09T11:53:00Z"/>
        </w:rPr>
      </w:pPr>
      <w:ins w:id="967" w:author="rcc" w:date="2017-02-09T11:53:00Z">
        <w:r>
          <w:t xml:space="preserve">                                                    </w:t>
        </w:r>
      </w:ins>
      <w:del w:id="968" w:author="rcc" w:date="2017-02-09T11:53:00Z">
        <w:r w:rsidR="00AB6885">
          <w:delText>*bonCsh2:                                     (</w:delText>
        </w:r>
      </w:del>
      <w:r w:rsidR="00AB6885">
        <w:t>budget</w:t>
      </w:r>
      <w:ins w:id="969" w:author="rcc" w:date="2017-02-09T11:53:00Z">
        <w:r>
          <w:t xml:space="preserve"> += (bet*4);                                          </w:t>
        </w:r>
      </w:ins>
    </w:p>
    <w:p w:rsidR="00EE7AF8" w:rsidRDefault="00EE7AF8" w:rsidP="00EE7AF8">
      <w:pPr>
        <w:pStyle w:val="NoSpacing"/>
        <w:rPr>
          <w:ins w:id="970" w:author="rcc" w:date="2017-02-09T11:53:00Z"/>
        </w:rPr>
      </w:pPr>
      <w:ins w:id="971" w:author="rcc" w:date="2017-02-09T11:53:00Z">
        <w:r>
          <w:t xml:space="preserve">                                                    cout&lt;&lt;"X Pattern number earns 5x bet!"&lt;&lt;endl;</w:t>
        </w:r>
      </w:ins>
    </w:p>
    <w:p w:rsidR="00EE7AF8" w:rsidRDefault="00EE7AF8" w:rsidP="00EE7AF8">
      <w:pPr>
        <w:pStyle w:val="NoSpacing"/>
        <w:rPr>
          <w:ins w:id="972" w:author="rcc" w:date="2017-02-09T11:53:00Z"/>
        </w:rPr>
      </w:pPr>
      <w:ins w:id="973" w:author="rcc" w:date="2017-02-09T11:53:00Z">
        <w:r>
          <w:t xml:space="preserve">                                                    cout&lt;&lt;"Congratulations for winning $"&lt;&lt;(bet*5)&lt;&lt;endl;</w:t>
        </w:r>
      </w:ins>
    </w:p>
    <w:p w:rsidR="00EE7AF8" w:rsidRDefault="00EE7AF8" w:rsidP="00EE7AF8">
      <w:pPr>
        <w:pStyle w:val="NoSpacing"/>
        <w:rPr>
          <w:ins w:id="974" w:author="rcc" w:date="2017-02-09T11:53:00Z"/>
        </w:rPr>
      </w:pPr>
      <w:ins w:id="975" w:author="rcc" w:date="2017-02-09T11:53:00Z">
        <w:r>
          <w:t xml:space="preserve">                                                    numWin++;                                                   </w:t>
        </w:r>
      </w:ins>
    </w:p>
    <w:p w:rsidR="00EE7AF8" w:rsidRDefault="00EE7AF8" w:rsidP="00EE7AF8">
      <w:pPr>
        <w:pStyle w:val="NoSpacing"/>
        <w:rPr>
          <w:ins w:id="976" w:author="rcc" w:date="2017-02-09T11:53:00Z"/>
        </w:rPr>
      </w:pPr>
      <w:ins w:id="977" w:author="rcc" w:date="2017-02-09T11:53:00Z">
        <w:r>
          <w:t xml:space="preserve">                                                    win+=(bet*4);                                               </w:t>
        </w:r>
      </w:ins>
    </w:p>
    <w:p w:rsidR="00EE7AF8" w:rsidRDefault="00EE7AF8" w:rsidP="00EE7AF8">
      <w:pPr>
        <w:pStyle w:val="NoSpacing"/>
        <w:rPr>
          <w:ins w:id="978" w:author="rcc" w:date="2017-02-09T11:53:00Z"/>
        </w:rPr>
      </w:pPr>
      <w:ins w:id="979" w:author="rcc" w:date="2017-02-09T11:53:00Z">
        <w:r>
          <w:t xml:space="preserve">                                                }</w:t>
        </w:r>
      </w:ins>
    </w:p>
    <w:p w:rsidR="00EE7AF8" w:rsidRDefault="00EE7AF8" w:rsidP="00EE7AF8">
      <w:pPr>
        <w:pStyle w:val="NoSpacing"/>
        <w:rPr>
          <w:ins w:id="980" w:author="rcc" w:date="2017-02-09T11:53:00Z"/>
        </w:rPr>
      </w:pPr>
      <w:ins w:id="981" w:author="rcc" w:date="2017-02-09T11:53:00Z">
        <w:r>
          <w:t xml:space="preserve">                                            } </w:t>
        </w:r>
      </w:ins>
    </w:p>
    <w:p w:rsidR="00EE7AF8" w:rsidRDefault="00EE7AF8" w:rsidP="00EE7AF8">
      <w:pPr>
        <w:pStyle w:val="NoSpacing"/>
        <w:rPr>
          <w:ins w:id="982" w:author="rcc" w:date="2017-02-09T11:53:00Z"/>
        </w:rPr>
      </w:pPr>
      <w:ins w:id="983" w:author="rcc" w:date="2017-02-09T11:53:00Z">
        <w:r>
          <w:t xml:space="preserve">                                            else if (rn4==rn5 &amp;&amp; rn5==rn6) {                                    </w:t>
        </w:r>
      </w:ins>
    </w:p>
    <w:p w:rsidR="00EE7AF8" w:rsidRDefault="00EE7AF8" w:rsidP="00EE7AF8">
      <w:pPr>
        <w:pStyle w:val="NoSpacing"/>
        <w:rPr>
          <w:ins w:id="984" w:author="rcc" w:date="2017-02-09T11:53:00Z"/>
        </w:rPr>
      </w:pPr>
      <w:ins w:id="985" w:author="rcc" w:date="2017-02-09T11:53:00Z">
        <w:r>
          <w:t xml:space="preserve">                                                if (rn4 == 7) {                     </w:t>
        </w:r>
      </w:ins>
    </w:p>
    <w:p w:rsidR="00EE7AF8" w:rsidRDefault="00EE7AF8" w:rsidP="00EE7AF8">
      <w:pPr>
        <w:pStyle w:val="NoSpacing"/>
        <w:rPr>
          <w:ins w:id="986" w:author="rcc" w:date="2017-02-09T11:53:00Z"/>
        </w:rPr>
      </w:pPr>
      <w:ins w:id="987" w:author="rcc" w:date="2017-02-09T11:53:00Z">
        <w:r>
          <w:t xml:space="preserve">                                                    </w:t>
        </w:r>
      </w:ins>
      <w:del w:id="988" w:author="rcc" w:date="2017-02-09T11:53:00Z">
        <w:r w:rsidR="00AB6885">
          <w:delText>&gt;=2000)?</w:delText>
        </w:r>
      </w:del>
      <w:r w:rsidR="00AB6885">
        <w:t>budget</w:t>
      </w:r>
      <w:ins w:id="989" w:author="rcc" w:date="2017-02-09T11:53:00Z">
        <w:r>
          <w:t xml:space="preserve"> += (bet*9);                                          </w:t>
        </w:r>
      </w:ins>
    </w:p>
    <w:p w:rsidR="00EE7AF8" w:rsidRDefault="00EE7AF8" w:rsidP="00EE7AF8">
      <w:pPr>
        <w:pStyle w:val="NoSpacing"/>
        <w:rPr>
          <w:ins w:id="990" w:author="rcc" w:date="2017-02-09T11:53:00Z"/>
        </w:rPr>
      </w:pPr>
      <w:ins w:id="991" w:author="rcc" w:date="2017-02-09T11:53:00Z">
        <w:r>
          <w:t xml:space="preserve">                                                    cout&lt;&lt;"Straight 777s in the middle earn 10x bet!"&lt;&lt;endl;</w:t>
        </w:r>
      </w:ins>
    </w:p>
    <w:p w:rsidR="00EE7AF8" w:rsidRDefault="00EE7AF8" w:rsidP="00EE7AF8">
      <w:pPr>
        <w:pStyle w:val="NoSpacing"/>
        <w:rPr>
          <w:ins w:id="992" w:author="rcc" w:date="2017-02-09T11:53:00Z"/>
        </w:rPr>
      </w:pPr>
      <w:ins w:id="993" w:author="rcc" w:date="2017-02-09T11:53:00Z">
        <w:r>
          <w:t xml:space="preserve">                                                    cout&lt;&lt;"Congratulations for winning $"&lt;&lt;(bet*10)&lt;&lt;endl;</w:t>
        </w:r>
      </w:ins>
    </w:p>
    <w:p w:rsidR="00EE7AF8" w:rsidRDefault="00EE7AF8" w:rsidP="00EE7AF8">
      <w:pPr>
        <w:pStyle w:val="NoSpacing"/>
        <w:rPr>
          <w:ins w:id="994" w:author="rcc" w:date="2017-02-09T11:53:00Z"/>
        </w:rPr>
      </w:pPr>
      <w:ins w:id="995" w:author="rcc" w:date="2017-02-09T11:53:00Z">
        <w:r>
          <w:t xml:space="preserve">                                                    numWin++;                                                   </w:t>
        </w:r>
      </w:ins>
    </w:p>
    <w:p w:rsidR="00EE7AF8" w:rsidRDefault="00EE7AF8" w:rsidP="00EE7AF8">
      <w:pPr>
        <w:pStyle w:val="NoSpacing"/>
        <w:rPr>
          <w:ins w:id="996" w:author="rcc" w:date="2017-02-09T11:53:00Z"/>
        </w:rPr>
      </w:pPr>
      <w:ins w:id="997" w:author="rcc" w:date="2017-02-09T11:53:00Z">
        <w:r>
          <w:t xml:space="preserve">                                                    win+=(bet*9);                                               </w:t>
        </w:r>
      </w:ins>
    </w:p>
    <w:p w:rsidR="00EE7AF8" w:rsidRDefault="00EE7AF8" w:rsidP="00EE7AF8">
      <w:pPr>
        <w:pStyle w:val="NoSpacing"/>
        <w:rPr>
          <w:ins w:id="998" w:author="rcc" w:date="2017-02-09T11:53:00Z"/>
        </w:rPr>
      </w:pPr>
      <w:ins w:id="999" w:author="rcc" w:date="2017-02-09T11:53:00Z">
        <w:r>
          <w:t xml:space="preserve">                                                }</w:t>
        </w:r>
      </w:ins>
    </w:p>
    <w:p w:rsidR="00EE7AF8" w:rsidRDefault="00EE7AF8" w:rsidP="00EE7AF8">
      <w:pPr>
        <w:pStyle w:val="NoSpacing"/>
        <w:rPr>
          <w:ins w:id="1000" w:author="rcc" w:date="2017-02-09T11:53:00Z"/>
        </w:rPr>
      </w:pPr>
      <w:ins w:id="1001" w:author="rcc" w:date="2017-02-09T11:53:00Z">
        <w:r>
          <w:t xml:space="preserve">                                                else {</w:t>
        </w:r>
      </w:ins>
    </w:p>
    <w:p w:rsidR="00EE7AF8" w:rsidRDefault="00EE7AF8" w:rsidP="00EE7AF8">
      <w:pPr>
        <w:pStyle w:val="NoSpacing"/>
        <w:rPr>
          <w:ins w:id="1002" w:author="rcc" w:date="2017-02-09T11:53:00Z"/>
        </w:rPr>
      </w:pPr>
      <w:ins w:id="1003" w:author="rcc" w:date="2017-02-09T11:53:00Z">
        <w:r>
          <w:t xml:space="preserve">                                                    budget += bet;                                              </w:t>
        </w:r>
      </w:ins>
    </w:p>
    <w:p w:rsidR="00EE7AF8" w:rsidRDefault="00EE7AF8" w:rsidP="00EE7AF8">
      <w:pPr>
        <w:pStyle w:val="NoSpacing"/>
        <w:rPr>
          <w:ins w:id="1004" w:author="rcc" w:date="2017-02-09T11:53:00Z"/>
        </w:rPr>
      </w:pPr>
      <w:ins w:id="1005" w:author="rcc" w:date="2017-02-09T11:53:00Z">
        <w:r>
          <w:t xml:space="preserve">                                                    cout&lt;&lt;"Straight number earns 2x bet!"&lt;&lt;endl;                </w:t>
        </w:r>
      </w:ins>
    </w:p>
    <w:p w:rsidR="00EE7AF8" w:rsidRDefault="00EE7AF8" w:rsidP="00EE7AF8">
      <w:pPr>
        <w:pStyle w:val="NoSpacing"/>
        <w:rPr>
          <w:ins w:id="1006" w:author="rcc" w:date="2017-02-09T11:53:00Z"/>
        </w:rPr>
      </w:pPr>
      <w:ins w:id="1007" w:author="rcc" w:date="2017-02-09T11:53:00Z">
        <w:r>
          <w:t xml:space="preserve">                                                    cout&lt;&lt;"Congratulations for winning $"&lt;&lt;(bet*2)&lt;&lt;endl;</w:t>
        </w:r>
      </w:ins>
    </w:p>
    <w:p w:rsidR="00EE7AF8" w:rsidRDefault="00EE7AF8" w:rsidP="00EE7AF8">
      <w:pPr>
        <w:pStyle w:val="NoSpacing"/>
        <w:rPr>
          <w:ins w:id="1008" w:author="rcc" w:date="2017-02-09T11:53:00Z"/>
        </w:rPr>
      </w:pPr>
      <w:ins w:id="1009" w:author="rcc" w:date="2017-02-09T11:53:00Z">
        <w:r>
          <w:t xml:space="preserve">                                                    numWin++;                                                   </w:t>
        </w:r>
      </w:ins>
    </w:p>
    <w:p w:rsidR="00EE7AF8" w:rsidRDefault="00EE7AF8" w:rsidP="00EE7AF8">
      <w:pPr>
        <w:pStyle w:val="NoSpacing"/>
        <w:rPr>
          <w:ins w:id="1010" w:author="rcc" w:date="2017-02-09T11:53:00Z"/>
        </w:rPr>
      </w:pPr>
      <w:ins w:id="1011" w:author="rcc" w:date="2017-02-09T11:53:00Z">
        <w:r>
          <w:t xml:space="preserve">                                                    win+=bet;                                                   </w:t>
        </w:r>
      </w:ins>
    </w:p>
    <w:p w:rsidR="00EE7AF8" w:rsidRDefault="00EE7AF8" w:rsidP="00EE7AF8">
      <w:pPr>
        <w:pStyle w:val="NoSpacing"/>
        <w:rPr>
          <w:ins w:id="1012" w:author="rcc" w:date="2017-02-09T11:53:00Z"/>
        </w:rPr>
      </w:pPr>
      <w:ins w:id="1013" w:author="rcc" w:date="2017-02-09T11:53:00Z">
        <w:r>
          <w:t xml:space="preserve">                                                }</w:t>
        </w:r>
      </w:ins>
    </w:p>
    <w:p w:rsidR="00EE7AF8" w:rsidRDefault="00EE7AF8" w:rsidP="00EE7AF8">
      <w:pPr>
        <w:pStyle w:val="NoSpacing"/>
        <w:rPr>
          <w:ins w:id="1014" w:author="rcc" w:date="2017-02-09T11:53:00Z"/>
        </w:rPr>
      </w:pPr>
      <w:ins w:id="1015" w:author="rcc" w:date="2017-02-09T11:53:00Z">
        <w:r>
          <w:t xml:space="preserve">                                            }</w:t>
        </w:r>
      </w:ins>
    </w:p>
    <w:p w:rsidR="00EE7AF8" w:rsidRDefault="00EE7AF8" w:rsidP="00EE7AF8">
      <w:pPr>
        <w:pStyle w:val="NoSpacing"/>
        <w:rPr>
          <w:ins w:id="1016" w:author="rcc" w:date="2017-02-09T11:53:00Z"/>
        </w:rPr>
      </w:pPr>
      <w:ins w:id="1017" w:author="rcc" w:date="2017-02-09T11:53:00Z">
        <w:r>
          <w:t xml:space="preserve">                                            else if (rn1==rn2 &amp;&amp; rn2==rn3) {                                    </w:t>
        </w:r>
      </w:ins>
    </w:p>
    <w:p w:rsidR="00EE7AF8" w:rsidRDefault="00EE7AF8" w:rsidP="00EE7AF8">
      <w:pPr>
        <w:pStyle w:val="NoSpacing"/>
        <w:rPr>
          <w:ins w:id="1018" w:author="rcc" w:date="2017-02-09T11:53:00Z"/>
        </w:rPr>
      </w:pPr>
      <w:ins w:id="1019" w:author="rcc" w:date="2017-02-09T11:53:00Z">
        <w:r>
          <w:t xml:space="preserve">                                                if (rn1 == 7) {</w:t>
        </w:r>
      </w:ins>
    </w:p>
    <w:p w:rsidR="00EE7AF8" w:rsidRDefault="00EE7AF8" w:rsidP="00EE7AF8">
      <w:pPr>
        <w:pStyle w:val="NoSpacing"/>
        <w:rPr>
          <w:ins w:id="1020" w:author="rcc" w:date="2017-02-09T11:53:00Z"/>
        </w:rPr>
      </w:pPr>
      <w:ins w:id="1021" w:author="rcc" w:date="2017-02-09T11:53:00Z">
        <w:r>
          <w:t xml:space="preserve">                                                    budget += (bet*2);                                          </w:t>
        </w:r>
      </w:ins>
    </w:p>
    <w:p w:rsidR="00EE7AF8" w:rsidRDefault="00EE7AF8" w:rsidP="00EE7AF8">
      <w:pPr>
        <w:pStyle w:val="NoSpacing"/>
        <w:rPr>
          <w:ins w:id="1022" w:author="rcc" w:date="2017-02-09T11:53:00Z"/>
        </w:rPr>
      </w:pPr>
      <w:ins w:id="1023" w:author="rcc" w:date="2017-02-09T11:53:00Z">
        <w:r>
          <w:t xml:space="preserve">                                                    cout&lt;&lt;"Straight 777s earn 3x bet!"&lt;&lt;endl;</w:t>
        </w:r>
      </w:ins>
    </w:p>
    <w:p w:rsidR="00EE7AF8" w:rsidRDefault="00EE7AF8" w:rsidP="00EE7AF8">
      <w:pPr>
        <w:pStyle w:val="NoSpacing"/>
        <w:rPr>
          <w:ins w:id="1024" w:author="rcc" w:date="2017-02-09T11:53:00Z"/>
        </w:rPr>
      </w:pPr>
      <w:ins w:id="1025" w:author="rcc" w:date="2017-02-09T11:53:00Z">
        <w:r>
          <w:t xml:space="preserve">                                                    cout&lt;&lt;"Congratulations for winning $"&lt;&lt;(bet*3)&lt;&lt;endl;</w:t>
        </w:r>
      </w:ins>
    </w:p>
    <w:p w:rsidR="00EE7AF8" w:rsidRDefault="00EE7AF8" w:rsidP="00EE7AF8">
      <w:pPr>
        <w:pStyle w:val="NoSpacing"/>
        <w:rPr>
          <w:ins w:id="1026" w:author="rcc" w:date="2017-02-09T11:53:00Z"/>
        </w:rPr>
      </w:pPr>
      <w:ins w:id="1027" w:author="rcc" w:date="2017-02-09T11:53:00Z">
        <w:r>
          <w:t xml:space="preserve">                                                    numWin++;                                                   </w:t>
        </w:r>
      </w:ins>
    </w:p>
    <w:p w:rsidR="00EE7AF8" w:rsidRDefault="00EE7AF8" w:rsidP="00EE7AF8">
      <w:pPr>
        <w:pStyle w:val="NoSpacing"/>
        <w:rPr>
          <w:ins w:id="1028" w:author="rcc" w:date="2017-02-09T11:53:00Z"/>
        </w:rPr>
      </w:pPr>
      <w:ins w:id="1029" w:author="rcc" w:date="2017-02-09T11:53:00Z">
        <w:r>
          <w:t xml:space="preserve">                                                    win+=(bet*2);                                              </w:t>
        </w:r>
      </w:ins>
    </w:p>
    <w:p w:rsidR="00EE7AF8" w:rsidRDefault="00EE7AF8" w:rsidP="00EE7AF8">
      <w:pPr>
        <w:pStyle w:val="NoSpacing"/>
        <w:rPr>
          <w:ins w:id="1030" w:author="rcc" w:date="2017-02-09T11:53:00Z"/>
        </w:rPr>
      </w:pPr>
      <w:ins w:id="1031" w:author="rcc" w:date="2017-02-09T11:53:00Z">
        <w:r>
          <w:t xml:space="preserve">                                                }</w:t>
        </w:r>
      </w:ins>
    </w:p>
    <w:p w:rsidR="00EE7AF8" w:rsidRDefault="00EE7AF8" w:rsidP="00EE7AF8">
      <w:pPr>
        <w:pStyle w:val="NoSpacing"/>
        <w:rPr>
          <w:ins w:id="1032" w:author="rcc" w:date="2017-02-09T11:53:00Z"/>
        </w:rPr>
      </w:pPr>
      <w:ins w:id="1033" w:author="rcc" w:date="2017-02-09T11:53:00Z">
        <w:r>
          <w:t xml:space="preserve">                                                else {</w:t>
        </w:r>
      </w:ins>
    </w:p>
    <w:p w:rsidR="00EE7AF8" w:rsidRDefault="00EE7AF8" w:rsidP="00EE7AF8">
      <w:pPr>
        <w:pStyle w:val="NoSpacing"/>
        <w:rPr>
          <w:ins w:id="1034" w:author="rcc" w:date="2017-02-09T11:53:00Z"/>
        </w:rPr>
      </w:pPr>
      <w:ins w:id="1035" w:author="rcc" w:date="2017-02-09T11:53:00Z">
        <w:r>
          <w:t xml:space="preserve">                                                    budget += bet;                                              </w:t>
        </w:r>
      </w:ins>
    </w:p>
    <w:p w:rsidR="00EE7AF8" w:rsidRDefault="00EE7AF8" w:rsidP="00EE7AF8">
      <w:pPr>
        <w:pStyle w:val="NoSpacing"/>
        <w:rPr>
          <w:ins w:id="1036" w:author="rcc" w:date="2017-02-09T11:53:00Z"/>
        </w:rPr>
      </w:pPr>
      <w:ins w:id="1037" w:author="rcc" w:date="2017-02-09T11:53:00Z">
        <w:r>
          <w:t xml:space="preserve">                                                    cout&lt;&lt;"Straight number earns 2x bet!"&lt;&lt;endl;</w:t>
        </w:r>
      </w:ins>
    </w:p>
    <w:p w:rsidR="00EE7AF8" w:rsidRDefault="00EE7AF8" w:rsidP="00EE7AF8">
      <w:pPr>
        <w:pStyle w:val="NoSpacing"/>
        <w:rPr>
          <w:ins w:id="1038" w:author="rcc" w:date="2017-02-09T11:53:00Z"/>
        </w:rPr>
      </w:pPr>
      <w:ins w:id="1039" w:author="rcc" w:date="2017-02-09T11:53:00Z">
        <w:r>
          <w:t xml:space="preserve">                                                    cout&lt;&lt;"Congratulations for winning $"&lt;&lt;(bet*2)&lt;&lt;endl;</w:t>
        </w:r>
      </w:ins>
    </w:p>
    <w:p w:rsidR="00EE7AF8" w:rsidRDefault="00EE7AF8" w:rsidP="00EE7AF8">
      <w:pPr>
        <w:pStyle w:val="NoSpacing"/>
        <w:rPr>
          <w:ins w:id="1040" w:author="rcc" w:date="2017-02-09T11:53:00Z"/>
        </w:rPr>
      </w:pPr>
      <w:ins w:id="1041" w:author="rcc" w:date="2017-02-09T11:53:00Z">
        <w:r>
          <w:t xml:space="preserve">                                                    numWin++;                                                   </w:t>
        </w:r>
      </w:ins>
    </w:p>
    <w:p w:rsidR="00EE7AF8" w:rsidRDefault="00EE7AF8" w:rsidP="00EE7AF8">
      <w:pPr>
        <w:pStyle w:val="NoSpacing"/>
        <w:rPr>
          <w:ins w:id="1042" w:author="rcc" w:date="2017-02-09T11:53:00Z"/>
        </w:rPr>
      </w:pPr>
      <w:ins w:id="1043" w:author="rcc" w:date="2017-02-09T11:53:00Z">
        <w:r>
          <w:t xml:space="preserve">                                                    win+=bet;                                                   </w:t>
        </w:r>
      </w:ins>
    </w:p>
    <w:p w:rsidR="00EE7AF8" w:rsidRDefault="00EE7AF8" w:rsidP="00EE7AF8">
      <w:pPr>
        <w:pStyle w:val="NoSpacing"/>
        <w:rPr>
          <w:ins w:id="1044" w:author="rcc" w:date="2017-02-09T11:53:00Z"/>
        </w:rPr>
      </w:pPr>
      <w:ins w:id="1045" w:author="rcc" w:date="2017-02-09T11:53:00Z">
        <w:r>
          <w:t xml:space="preserve">                                                }</w:t>
        </w:r>
      </w:ins>
    </w:p>
    <w:p w:rsidR="00EE7AF8" w:rsidRDefault="00EE7AF8" w:rsidP="00EE7AF8">
      <w:pPr>
        <w:pStyle w:val="NoSpacing"/>
        <w:rPr>
          <w:ins w:id="1046" w:author="rcc" w:date="2017-02-09T11:53:00Z"/>
        </w:rPr>
      </w:pPr>
      <w:ins w:id="1047" w:author="rcc" w:date="2017-02-09T11:53:00Z">
        <w:r>
          <w:t xml:space="preserve">                                            }                                        </w:t>
        </w:r>
      </w:ins>
    </w:p>
    <w:p w:rsidR="00EE7AF8" w:rsidRDefault="00EE7AF8" w:rsidP="00EE7AF8">
      <w:pPr>
        <w:pStyle w:val="NoSpacing"/>
        <w:rPr>
          <w:ins w:id="1048" w:author="rcc" w:date="2017-02-09T11:53:00Z"/>
        </w:rPr>
      </w:pPr>
      <w:ins w:id="1049" w:author="rcc" w:date="2017-02-09T11:53:00Z">
        <w:r>
          <w:t xml:space="preserve">                                            else if (rn7==rn8 &amp;&amp; rn8==rn9) {                                   </w:t>
        </w:r>
      </w:ins>
    </w:p>
    <w:p w:rsidR="00EE7AF8" w:rsidRDefault="00EE7AF8" w:rsidP="00EE7AF8">
      <w:pPr>
        <w:pStyle w:val="NoSpacing"/>
        <w:rPr>
          <w:ins w:id="1050" w:author="rcc" w:date="2017-02-09T11:53:00Z"/>
        </w:rPr>
      </w:pPr>
      <w:ins w:id="1051" w:author="rcc" w:date="2017-02-09T11:53:00Z">
        <w:r>
          <w:t xml:space="preserve">                                                if (rn7 == 7) {</w:t>
        </w:r>
      </w:ins>
    </w:p>
    <w:p w:rsidR="00EE7AF8" w:rsidRDefault="00EE7AF8" w:rsidP="00EE7AF8">
      <w:pPr>
        <w:pStyle w:val="NoSpacing"/>
        <w:rPr>
          <w:ins w:id="1052" w:author="rcc" w:date="2017-02-09T11:53:00Z"/>
        </w:rPr>
      </w:pPr>
      <w:ins w:id="1053" w:author="rcc" w:date="2017-02-09T11:53:00Z">
        <w:r>
          <w:t xml:space="preserve">                                                    budget += (bet*2);                                          </w:t>
        </w:r>
      </w:ins>
    </w:p>
    <w:p w:rsidR="00EE7AF8" w:rsidRDefault="00EE7AF8" w:rsidP="00EE7AF8">
      <w:pPr>
        <w:pStyle w:val="NoSpacing"/>
        <w:rPr>
          <w:ins w:id="1054" w:author="rcc" w:date="2017-02-09T11:53:00Z"/>
        </w:rPr>
      </w:pPr>
      <w:ins w:id="1055" w:author="rcc" w:date="2017-02-09T11:53:00Z">
        <w:r>
          <w:t xml:space="preserve">                                                    cout&lt;&lt;"Straight 777s earn 3x bet!"&lt;&lt;endl;</w:t>
        </w:r>
      </w:ins>
    </w:p>
    <w:p w:rsidR="00EE7AF8" w:rsidRDefault="00EE7AF8" w:rsidP="00EE7AF8">
      <w:pPr>
        <w:pStyle w:val="NoSpacing"/>
        <w:rPr>
          <w:ins w:id="1056" w:author="rcc" w:date="2017-02-09T11:53:00Z"/>
        </w:rPr>
      </w:pPr>
      <w:ins w:id="1057" w:author="rcc" w:date="2017-02-09T11:53:00Z">
        <w:r>
          <w:t xml:space="preserve">                                                    cout&lt;&lt;"Congratulations for winning $"&lt;&lt;(bet*3)&lt;&lt;endl;</w:t>
        </w:r>
      </w:ins>
    </w:p>
    <w:p w:rsidR="00EE7AF8" w:rsidRDefault="00EE7AF8" w:rsidP="00EE7AF8">
      <w:pPr>
        <w:pStyle w:val="NoSpacing"/>
        <w:rPr>
          <w:ins w:id="1058" w:author="rcc" w:date="2017-02-09T11:53:00Z"/>
        </w:rPr>
      </w:pPr>
      <w:ins w:id="1059" w:author="rcc" w:date="2017-02-09T11:53:00Z">
        <w:r>
          <w:t xml:space="preserve">                                                    numWin++;                                                   </w:t>
        </w:r>
      </w:ins>
    </w:p>
    <w:p w:rsidR="00EE7AF8" w:rsidRDefault="00EE7AF8" w:rsidP="00EE7AF8">
      <w:pPr>
        <w:pStyle w:val="NoSpacing"/>
        <w:rPr>
          <w:ins w:id="1060" w:author="rcc" w:date="2017-02-09T11:53:00Z"/>
        </w:rPr>
      </w:pPr>
      <w:ins w:id="1061" w:author="rcc" w:date="2017-02-09T11:53:00Z">
        <w:r>
          <w:t xml:space="preserve">                                                    win+=(bet*2);                                                                                               }</w:t>
        </w:r>
      </w:ins>
    </w:p>
    <w:p w:rsidR="00EE7AF8" w:rsidRDefault="00EE7AF8" w:rsidP="00EE7AF8">
      <w:pPr>
        <w:pStyle w:val="NoSpacing"/>
        <w:rPr>
          <w:ins w:id="1062" w:author="rcc" w:date="2017-02-09T11:53:00Z"/>
        </w:rPr>
      </w:pPr>
      <w:ins w:id="1063" w:author="rcc" w:date="2017-02-09T11:53:00Z">
        <w:r>
          <w:t xml:space="preserve">                                                else {</w:t>
        </w:r>
      </w:ins>
    </w:p>
    <w:p w:rsidR="00EE7AF8" w:rsidRDefault="00EE7AF8" w:rsidP="00EE7AF8">
      <w:pPr>
        <w:pStyle w:val="NoSpacing"/>
        <w:rPr>
          <w:ins w:id="1064" w:author="rcc" w:date="2017-02-09T11:53:00Z"/>
        </w:rPr>
      </w:pPr>
      <w:ins w:id="1065" w:author="rcc" w:date="2017-02-09T11:53:00Z">
        <w:r>
          <w:t xml:space="preserve">                                                    budget += bet;                                              </w:t>
        </w:r>
      </w:ins>
    </w:p>
    <w:p w:rsidR="00EE7AF8" w:rsidRDefault="00EE7AF8" w:rsidP="00EE7AF8">
      <w:pPr>
        <w:pStyle w:val="NoSpacing"/>
        <w:rPr>
          <w:ins w:id="1066" w:author="rcc" w:date="2017-02-09T11:53:00Z"/>
        </w:rPr>
      </w:pPr>
      <w:ins w:id="1067" w:author="rcc" w:date="2017-02-09T11:53:00Z">
        <w:r>
          <w:t xml:space="preserve">                                                    cout&lt;&lt;"Straight number earns 2x bet!"&lt;&lt;endl;</w:t>
        </w:r>
      </w:ins>
    </w:p>
    <w:p w:rsidR="00EE7AF8" w:rsidRDefault="00EE7AF8" w:rsidP="00EE7AF8">
      <w:pPr>
        <w:pStyle w:val="NoSpacing"/>
        <w:rPr>
          <w:ins w:id="1068" w:author="rcc" w:date="2017-02-09T11:53:00Z"/>
        </w:rPr>
      </w:pPr>
      <w:ins w:id="1069" w:author="rcc" w:date="2017-02-09T11:53:00Z">
        <w:r>
          <w:t xml:space="preserve">                                                    cout&lt;&lt;"Congratulations for winning $"&lt;&lt;(bet*2)&lt;&lt;endl;</w:t>
        </w:r>
      </w:ins>
    </w:p>
    <w:p w:rsidR="00EE7AF8" w:rsidRDefault="00EE7AF8" w:rsidP="00EE7AF8">
      <w:pPr>
        <w:pStyle w:val="NoSpacing"/>
        <w:rPr>
          <w:ins w:id="1070" w:author="rcc" w:date="2017-02-09T11:53:00Z"/>
        </w:rPr>
      </w:pPr>
      <w:ins w:id="1071" w:author="rcc" w:date="2017-02-09T11:53:00Z">
        <w:r>
          <w:t xml:space="preserve">                                                    numWin++;                                                   </w:t>
        </w:r>
      </w:ins>
    </w:p>
    <w:p w:rsidR="00EE7AF8" w:rsidRDefault="00EE7AF8" w:rsidP="00EE7AF8">
      <w:pPr>
        <w:pStyle w:val="NoSpacing"/>
        <w:rPr>
          <w:ins w:id="1072" w:author="rcc" w:date="2017-02-09T11:53:00Z"/>
        </w:rPr>
      </w:pPr>
      <w:ins w:id="1073" w:author="rcc" w:date="2017-02-09T11:53:00Z">
        <w:r>
          <w:t xml:space="preserve">                                                    win+=bet;                                                   </w:t>
        </w:r>
      </w:ins>
    </w:p>
    <w:p w:rsidR="00EE7AF8" w:rsidRDefault="00EE7AF8" w:rsidP="00EE7AF8">
      <w:pPr>
        <w:pStyle w:val="NoSpacing"/>
        <w:rPr>
          <w:ins w:id="1074" w:author="rcc" w:date="2017-02-09T11:53:00Z"/>
        </w:rPr>
      </w:pPr>
      <w:ins w:id="1075" w:author="rcc" w:date="2017-02-09T11:53:00Z">
        <w:r>
          <w:t xml:space="preserve">                                                }</w:t>
        </w:r>
      </w:ins>
    </w:p>
    <w:p w:rsidR="00EE7AF8" w:rsidRDefault="00EE7AF8" w:rsidP="00EE7AF8">
      <w:pPr>
        <w:pStyle w:val="NoSpacing"/>
        <w:rPr>
          <w:ins w:id="1076" w:author="rcc" w:date="2017-02-09T11:53:00Z"/>
        </w:rPr>
      </w:pPr>
      <w:ins w:id="1077" w:author="rcc" w:date="2017-02-09T11:53:00Z">
        <w:r>
          <w:t xml:space="preserve">                                            }</w:t>
        </w:r>
      </w:ins>
    </w:p>
    <w:p w:rsidR="00EE7AF8" w:rsidRDefault="00EE7AF8" w:rsidP="00EE7AF8">
      <w:pPr>
        <w:pStyle w:val="NoSpacing"/>
        <w:rPr>
          <w:ins w:id="1078" w:author="rcc" w:date="2017-02-09T11:53:00Z"/>
        </w:rPr>
      </w:pPr>
      <w:ins w:id="1079" w:author="rcc" w:date="2017-02-09T11:53:00Z">
        <w:r>
          <w:t xml:space="preserve">                                            else if (rn1==rn5 &amp;&amp; rn5==rn9) {                                   </w:t>
        </w:r>
      </w:ins>
    </w:p>
    <w:p w:rsidR="00EE7AF8" w:rsidRDefault="00EE7AF8" w:rsidP="00EE7AF8">
      <w:pPr>
        <w:pStyle w:val="NoSpacing"/>
        <w:rPr>
          <w:ins w:id="1080" w:author="rcc" w:date="2017-02-09T11:53:00Z"/>
        </w:rPr>
      </w:pPr>
      <w:ins w:id="1081" w:author="rcc" w:date="2017-02-09T11:53:00Z">
        <w:r>
          <w:t xml:space="preserve">                                                if (rn1 == 7) {                                                 </w:t>
        </w:r>
      </w:ins>
    </w:p>
    <w:p w:rsidR="00EE7AF8" w:rsidRDefault="00EE7AF8" w:rsidP="00EE7AF8">
      <w:pPr>
        <w:pStyle w:val="NoSpacing"/>
        <w:rPr>
          <w:ins w:id="1082" w:author="rcc" w:date="2017-02-09T11:53:00Z"/>
        </w:rPr>
      </w:pPr>
      <w:ins w:id="1083" w:author="rcc" w:date="2017-02-09T11:53:00Z">
        <w:r>
          <w:t xml:space="preserve">                                                    budget += (bet*2);                                         </w:t>
        </w:r>
      </w:ins>
    </w:p>
    <w:p w:rsidR="00EE7AF8" w:rsidRDefault="00EE7AF8" w:rsidP="00EE7AF8">
      <w:pPr>
        <w:pStyle w:val="NoSpacing"/>
        <w:rPr>
          <w:ins w:id="1084" w:author="rcc" w:date="2017-02-09T11:53:00Z"/>
        </w:rPr>
      </w:pPr>
      <w:ins w:id="1085" w:author="rcc" w:date="2017-02-09T11:53:00Z">
        <w:r>
          <w:t xml:space="preserve">                                                    cout&lt;&lt;"Diagonal 777s earn 3x bet!"&lt;&lt;endl;</w:t>
        </w:r>
      </w:ins>
    </w:p>
    <w:p w:rsidR="00EE7AF8" w:rsidRDefault="00EE7AF8" w:rsidP="00EE7AF8">
      <w:pPr>
        <w:pStyle w:val="NoSpacing"/>
        <w:rPr>
          <w:ins w:id="1086" w:author="rcc" w:date="2017-02-09T11:53:00Z"/>
        </w:rPr>
      </w:pPr>
      <w:ins w:id="1087" w:author="rcc" w:date="2017-02-09T11:53:00Z">
        <w:r>
          <w:t xml:space="preserve">                                                    cout&lt;&lt;"Congratulations for winning $"&lt;&lt;(bet*3)&lt;&lt;endl;</w:t>
        </w:r>
      </w:ins>
    </w:p>
    <w:p w:rsidR="00EE7AF8" w:rsidRDefault="00EE7AF8" w:rsidP="00EE7AF8">
      <w:pPr>
        <w:pStyle w:val="NoSpacing"/>
        <w:rPr>
          <w:ins w:id="1088" w:author="rcc" w:date="2017-02-09T11:53:00Z"/>
        </w:rPr>
      </w:pPr>
      <w:ins w:id="1089" w:author="rcc" w:date="2017-02-09T11:53:00Z">
        <w:r>
          <w:t xml:space="preserve">                                                    numWin++;                                                   </w:t>
        </w:r>
      </w:ins>
    </w:p>
    <w:p w:rsidR="00EE7AF8" w:rsidRDefault="00EE7AF8" w:rsidP="00EE7AF8">
      <w:pPr>
        <w:pStyle w:val="NoSpacing"/>
        <w:rPr>
          <w:ins w:id="1090" w:author="rcc" w:date="2017-02-09T11:53:00Z"/>
        </w:rPr>
      </w:pPr>
      <w:ins w:id="1091" w:author="rcc" w:date="2017-02-09T11:53:00Z">
        <w:r>
          <w:t xml:space="preserve">                                                    win+=(bet*2);                                               </w:t>
        </w:r>
      </w:ins>
    </w:p>
    <w:p w:rsidR="00EE7AF8" w:rsidRDefault="00EE7AF8" w:rsidP="00EE7AF8">
      <w:pPr>
        <w:pStyle w:val="NoSpacing"/>
        <w:rPr>
          <w:ins w:id="1092" w:author="rcc" w:date="2017-02-09T11:53:00Z"/>
        </w:rPr>
      </w:pPr>
      <w:ins w:id="1093" w:author="rcc" w:date="2017-02-09T11:53:00Z">
        <w:r>
          <w:t xml:space="preserve">                                                }</w:t>
        </w:r>
      </w:ins>
    </w:p>
    <w:p w:rsidR="00EE7AF8" w:rsidRDefault="00EE7AF8" w:rsidP="00EE7AF8">
      <w:pPr>
        <w:pStyle w:val="NoSpacing"/>
        <w:rPr>
          <w:ins w:id="1094" w:author="rcc" w:date="2017-02-09T11:53:00Z"/>
        </w:rPr>
      </w:pPr>
      <w:ins w:id="1095" w:author="rcc" w:date="2017-02-09T11:53:00Z">
        <w:r>
          <w:t xml:space="preserve">                                                else {</w:t>
        </w:r>
      </w:ins>
    </w:p>
    <w:p w:rsidR="00EE7AF8" w:rsidRDefault="00EE7AF8" w:rsidP="00EE7AF8">
      <w:pPr>
        <w:pStyle w:val="NoSpacing"/>
        <w:rPr>
          <w:ins w:id="1096" w:author="rcc" w:date="2017-02-09T11:53:00Z"/>
        </w:rPr>
      </w:pPr>
      <w:ins w:id="1097" w:author="rcc" w:date="2017-02-09T11:53:00Z">
        <w:r>
          <w:t xml:space="preserve">                                                    budget += bet;                                              </w:t>
        </w:r>
      </w:ins>
    </w:p>
    <w:p w:rsidR="00EE7AF8" w:rsidRDefault="00EE7AF8" w:rsidP="00EE7AF8">
      <w:pPr>
        <w:pStyle w:val="NoSpacing"/>
        <w:rPr>
          <w:ins w:id="1098" w:author="rcc" w:date="2017-02-09T11:53:00Z"/>
        </w:rPr>
      </w:pPr>
      <w:ins w:id="1099" w:author="rcc" w:date="2017-02-09T11:53:00Z">
        <w:r>
          <w:t xml:space="preserve">                                                    cout&lt;&lt;"Diagonal number earns 2x bet!"&lt;&lt;endl;</w:t>
        </w:r>
      </w:ins>
    </w:p>
    <w:p w:rsidR="00EE7AF8" w:rsidRDefault="00EE7AF8" w:rsidP="00EE7AF8">
      <w:pPr>
        <w:pStyle w:val="NoSpacing"/>
        <w:rPr>
          <w:ins w:id="1100" w:author="rcc" w:date="2017-02-09T11:53:00Z"/>
        </w:rPr>
      </w:pPr>
      <w:ins w:id="1101" w:author="rcc" w:date="2017-02-09T11:53:00Z">
        <w:r>
          <w:t xml:space="preserve">                                                    cout&lt;&lt;"Congratulations for winning $"&lt;&lt;(bet*2)&lt;&lt;endl;</w:t>
        </w:r>
      </w:ins>
    </w:p>
    <w:p w:rsidR="00EE7AF8" w:rsidRDefault="00EE7AF8" w:rsidP="00EE7AF8">
      <w:pPr>
        <w:pStyle w:val="NoSpacing"/>
        <w:rPr>
          <w:ins w:id="1102" w:author="rcc" w:date="2017-02-09T11:53:00Z"/>
        </w:rPr>
      </w:pPr>
      <w:ins w:id="1103" w:author="rcc" w:date="2017-02-09T11:53:00Z">
        <w:r>
          <w:t xml:space="preserve">                                                    numWin++;                                                   </w:t>
        </w:r>
      </w:ins>
    </w:p>
    <w:p w:rsidR="00EE7AF8" w:rsidRDefault="00EE7AF8" w:rsidP="00EE7AF8">
      <w:pPr>
        <w:pStyle w:val="NoSpacing"/>
        <w:rPr>
          <w:ins w:id="1104" w:author="rcc" w:date="2017-02-09T11:53:00Z"/>
        </w:rPr>
      </w:pPr>
      <w:ins w:id="1105" w:author="rcc" w:date="2017-02-09T11:53:00Z">
        <w:r>
          <w:t xml:space="preserve">                                                    win+=bet;                                                   </w:t>
        </w:r>
      </w:ins>
    </w:p>
    <w:p w:rsidR="00EE7AF8" w:rsidRDefault="00EE7AF8" w:rsidP="00EE7AF8">
      <w:pPr>
        <w:pStyle w:val="NoSpacing"/>
        <w:rPr>
          <w:ins w:id="1106" w:author="rcc" w:date="2017-02-09T11:53:00Z"/>
        </w:rPr>
      </w:pPr>
      <w:ins w:id="1107" w:author="rcc" w:date="2017-02-09T11:53:00Z">
        <w:r>
          <w:t xml:space="preserve">                                                }</w:t>
        </w:r>
      </w:ins>
    </w:p>
    <w:p w:rsidR="00EE7AF8" w:rsidRDefault="00EE7AF8" w:rsidP="00EE7AF8">
      <w:pPr>
        <w:pStyle w:val="NoSpacing"/>
        <w:rPr>
          <w:ins w:id="1108" w:author="rcc" w:date="2017-02-09T11:53:00Z"/>
        </w:rPr>
      </w:pPr>
      <w:ins w:id="1109" w:author="rcc" w:date="2017-02-09T11:53:00Z">
        <w:r>
          <w:t xml:space="preserve">                                            }</w:t>
        </w:r>
      </w:ins>
    </w:p>
    <w:p w:rsidR="00EE7AF8" w:rsidRDefault="00EE7AF8" w:rsidP="00EE7AF8">
      <w:pPr>
        <w:pStyle w:val="NoSpacing"/>
        <w:rPr>
          <w:ins w:id="1110" w:author="rcc" w:date="2017-02-09T11:53:00Z"/>
        </w:rPr>
      </w:pPr>
      <w:ins w:id="1111" w:author="rcc" w:date="2017-02-09T11:53:00Z">
        <w:r>
          <w:t xml:space="preserve">                                            else if (rn7==rn5 &amp;&amp; rn5==rn3) {                                   </w:t>
        </w:r>
      </w:ins>
    </w:p>
    <w:p w:rsidR="00EE7AF8" w:rsidRDefault="00EE7AF8" w:rsidP="00EE7AF8">
      <w:pPr>
        <w:pStyle w:val="NoSpacing"/>
        <w:rPr>
          <w:ins w:id="1112" w:author="rcc" w:date="2017-02-09T11:53:00Z"/>
        </w:rPr>
      </w:pPr>
      <w:ins w:id="1113" w:author="rcc" w:date="2017-02-09T11:53:00Z">
        <w:r>
          <w:t xml:space="preserve">                                                if (rn7 == 7) {</w:t>
        </w:r>
      </w:ins>
    </w:p>
    <w:p w:rsidR="00EE7AF8" w:rsidRDefault="00EE7AF8" w:rsidP="00EE7AF8">
      <w:pPr>
        <w:pStyle w:val="NoSpacing"/>
        <w:rPr>
          <w:ins w:id="1114" w:author="rcc" w:date="2017-02-09T11:53:00Z"/>
        </w:rPr>
      </w:pPr>
      <w:ins w:id="1115" w:author="rcc" w:date="2017-02-09T11:53:00Z">
        <w:r>
          <w:t xml:space="preserve">                                                    budget += (bet*2);                                          </w:t>
        </w:r>
      </w:ins>
    </w:p>
    <w:p w:rsidR="00EE7AF8" w:rsidRDefault="00EE7AF8" w:rsidP="00EE7AF8">
      <w:pPr>
        <w:pStyle w:val="NoSpacing"/>
        <w:rPr>
          <w:ins w:id="1116" w:author="rcc" w:date="2017-02-09T11:53:00Z"/>
        </w:rPr>
      </w:pPr>
      <w:ins w:id="1117" w:author="rcc" w:date="2017-02-09T11:53:00Z">
        <w:r>
          <w:t xml:space="preserve">                                                    cout&lt;&lt;"Diagonal 777s earn 3x bet!"&lt;&lt;endl;</w:t>
        </w:r>
      </w:ins>
    </w:p>
    <w:p w:rsidR="00EE7AF8" w:rsidRDefault="00EE7AF8" w:rsidP="00EE7AF8">
      <w:pPr>
        <w:pStyle w:val="NoSpacing"/>
        <w:rPr>
          <w:ins w:id="1118" w:author="rcc" w:date="2017-02-09T11:53:00Z"/>
        </w:rPr>
      </w:pPr>
      <w:ins w:id="1119" w:author="rcc" w:date="2017-02-09T11:53:00Z">
        <w:r>
          <w:t xml:space="preserve">                                                    cout&lt;&lt;"Congratulations for winning $"&lt;&lt;(bet*3)&lt;&lt;endl;</w:t>
        </w:r>
      </w:ins>
    </w:p>
    <w:p w:rsidR="00EE7AF8" w:rsidRDefault="00EE7AF8" w:rsidP="00EE7AF8">
      <w:pPr>
        <w:pStyle w:val="NoSpacing"/>
        <w:rPr>
          <w:ins w:id="1120" w:author="rcc" w:date="2017-02-09T11:53:00Z"/>
        </w:rPr>
      </w:pPr>
      <w:ins w:id="1121" w:author="rcc" w:date="2017-02-09T11:53:00Z">
        <w:r>
          <w:t xml:space="preserve">                                                    numWin++;                                                   </w:t>
        </w:r>
      </w:ins>
    </w:p>
    <w:p w:rsidR="00EE7AF8" w:rsidRDefault="00EE7AF8" w:rsidP="00EE7AF8">
      <w:pPr>
        <w:pStyle w:val="NoSpacing"/>
        <w:rPr>
          <w:ins w:id="1122" w:author="rcc" w:date="2017-02-09T11:53:00Z"/>
        </w:rPr>
      </w:pPr>
      <w:ins w:id="1123" w:author="rcc" w:date="2017-02-09T11:53:00Z">
        <w:r>
          <w:t xml:space="preserve">                                                    win+=(bet*2);                                             </w:t>
        </w:r>
      </w:ins>
    </w:p>
    <w:p w:rsidR="00EE7AF8" w:rsidRDefault="00EE7AF8" w:rsidP="00EE7AF8">
      <w:pPr>
        <w:pStyle w:val="NoSpacing"/>
        <w:rPr>
          <w:ins w:id="1124" w:author="rcc" w:date="2017-02-09T11:53:00Z"/>
        </w:rPr>
      </w:pPr>
      <w:ins w:id="1125" w:author="rcc" w:date="2017-02-09T11:53:00Z">
        <w:r>
          <w:t xml:space="preserve">                                                }</w:t>
        </w:r>
      </w:ins>
    </w:p>
    <w:p w:rsidR="00EE7AF8" w:rsidRDefault="00EE7AF8" w:rsidP="00EE7AF8">
      <w:pPr>
        <w:pStyle w:val="NoSpacing"/>
        <w:rPr>
          <w:ins w:id="1126" w:author="rcc" w:date="2017-02-09T11:53:00Z"/>
        </w:rPr>
      </w:pPr>
      <w:ins w:id="1127" w:author="rcc" w:date="2017-02-09T11:53:00Z">
        <w:r>
          <w:t xml:space="preserve">                                                else {</w:t>
        </w:r>
      </w:ins>
    </w:p>
    <w:p w:rsidR="00EE7AF8" w:rsidRDefault="00EE7AF8" w:rsidP="00EE7AF8">
      <w:pPr>
        <w:pStyle w:val="NoSpacing"/>
        <w:rPr>
          <w:ins w:id="1128" w:author="rcc" w:date="2017-02-09T11:53:00Z"/>
        </w:rPr>
      </w:pPr>
      <w:ins w:id="1129" w:author="rcc" w:date="2017-02-09T11:53:00Z">
        <w:r>
          <w:t xml:space="preserve">                                                    budget += bet;                                              </w:t>
        </w:r>
      </w:ins>
    </w:p>
    <w:p w:rsidR="00EE7AF8" w:rsidRDefault="00EE7AF8" w:rsidP="00EE7AF8">
      <w:pPr>
        <w:pStyle w:val="NoSpacing"/>
        <w:rPr>
          <w:ins w:id="1130" w:author="rcc" w:date="2017-02-09T11:53:00Z"/>
        </w:rPr>
      </w:pPr>
      <w:ins w:id="1131" w:author="rcc" w:date="2017-02-09T11:53:00Z">
        <w:r>
          <w:t xml:space="preserve">                                                    cout&lt;&lt;"Diagonal number earns 2x bet!"&lt;&lt;endl;</w:t>
        </w:r>
      </w:ins>
    </w:p>
    <w:p w:rsidR="00EE7AF8" w:rsidRDefault="00EE7AF8" w:rsidP="00EE7AF8">
      <w:pPr>
        <w:pStyle w:val="NoSpacing"/>
        <w:rPr>
          <w:ins w:id="1132" w:author="rcc" w:date="2017-02-09T11:53:00Z"/>
        </w:rPr>
      </w:pPr>
      <w:ins w:id="1133" w:author="rcc" w:date="2017-02-09T11:53:00Z">
        <w:r>
          <w:t xml:space="preserve">                                                    cout&lt;&lt;"Congratulations for winning $"&lt;&lt;(bet*2)&lt;&lt;endl;</w:t>
        </w:r>
      </w:ins>
    </w:p>
    <w:p w:rsidR="00EE7AF8" w:rsidRDefault="00EE7AF8" w:rsidP="00EE7AF8">
      <w:pPr>
        <w:pStyle w:val="NoSpacing"/>
        <w:rPr>
          <w:ins w:id="1134" w:author="rcc" w:date="2017-02-09T11:53:00Z"/>
        </w:rPr>
      </w:pPr>
      <w:ins w:id="1135" w:author="rcc" w:date="2017-02-09T11:53:00Z">
        <w:r>
          <w:t xml:space="preserve">                                                    numWin++;                                                   </w:t>
        </w:r>
      </w:ins>
    </w:p>
    <w:p w:rsidR="00EE7AF8" w:rsidRDefault="00EE7AF8" w:rsidP="00EE7AF8">
      <w:pPr>
        <w:pStyle w:val="NoSpacing"/>
        <w:rPr>
          <w:ins w:id="1136" w:author="rcc" w:date="2017-02-09T11:53:00Z"/>
        </w:rPr>
      </w:pPr>
      <w:ins w:id="1137" w:author="rcc" w:date="2017-02-09T11:53:00Z">
        <w:r>
          <w:t xml:space="preserve">                                                    win+=bet;                                                   </w:t>
        </w:r>
      </w:ins>
    </w:p>
    <w:p w:rsidR="00EE7AF8" w:rsidRDefault="00EE7AF8" w:rsidP="00EE7AF8">
      <w:pPr>
        <w:pStyle w:val="NoSpacing"/>
        <w:rPr>
          <w:ins w:id="1138" w:author="rcc" w:date="2017-02-09T11:53:00Z"/>
        </w:rPr>
      </w:pPr>
      <w:ins w:id="1139" w:author="rcc" w:date="2017-02-09T11:53:00Z">
        <w:r>
          <w:t xml:space="preserve">                                                }</w:t>
        </w:r>
      </w:ins>
    </w:p>
    <w:p w:rsidR="00EE7AF8" w:rsidRDefault="00EE7AF8" w:rsidP="00EE7AF8">
      <w:pPr>
        <w:pStyle w:val="NoSpacing"/>
        <w:rPr>
          <w:ins w:id="1140" w:author="rcc" w:date="2017-02-09T11:53:00Z"/>
        </w:rPr>
      </w:pPr>
      <w:ins w:id="1141" w:author="rcc" w:date="2017-02-09T11:53:00Z">
        <w:r>
          <w:t xml:space="preserve">                                            }                                                                             </w:t>
        </w:r>
      </w:ins>
    </w:p>
    <w:p w:rsidR="00EE7AF8" w:rsidRDefault="00EE7AF8" w:rsidP="00EE7AF8">
      <w:pPr>
        <w:pStyle w:val="NoSpacing"/>
        <w:rPr>
          <w:ins w:id="1142" w:author="rcc" w:date="2017-02-09T11:53:00Z"/>
        </w:rPr>
      </w:pPr>
      <w:ins w:id="1143" w:author="rcc" w:date="2017-02-09T11:53:00Z">
        <w:r>
          <w:t xml:space="preserve">                                            else {</w:t>
        </w:r>
      </w:ins>
    </w:p>
    <w:p w:rsidR="00EE7AF8" w:rsidRDefault="00EE7AF8" w:rsidP="00EE7AF8">
      <w:pPr>
        <w:pStyle w:val="NoSpacing"/>
        <w:rPr>
          <w:ins w:id="1144" w:author="rcc" w:date="2017-02-09T11:53:00Z"/>
        </w:rPr>
      </w:pPr>
      <w:ins w:id="1145" w:author="rcc" w:date="2017-02-09T11:53:00Z">
        <w:r>
          <w:t xml:space="preserve">                                                budget -= bet;                                                  </w:t>
        </w:r>
      </w:ins>
    </w:p>
    <w:p w:rsidR="00EE7AF8" w:rsidRDefault="00EE7AF8" w:rsidP="00EE7AF8">
      <w:pPr>
        <w:pStyle w:val="NoSpacing"/>
        <w:rPr>
          <w:ins w:id="1146" w:author="rcc" w:date="2017-02-09T11:53:00Z"/>
        </w:rPr>
      </w:pPr>
      <w:ins w:id="1147" w:author="rcc" w:date="2017-02-09T11:53:00Z">
        <w:r>
          <w:t xml:space="preserve">                                                cout&lt;&lt;"Sorry, you lost $"&lt;&lt;bet&lt;&lt;endl;</w:t>
        </w:r>
      </w:ins>
    </w:p>
    <w:p w:rsidR="00EE7AF8" w:rsidRDefault="00EE7AF8" w:rsidP="00EE7AF8">
      <w:pPr>
        <w:pStyle w:val="NoSpacing"/>
        <w:rPr>
          <w:ins w:id="1148" w:author="rcc" w:date="2017-02-09T11:53:00Z"/>
        </w:rPr>
      </w:pPr>
      <w:ins w:id="1149" w:author="rcc" w:date="2017-02-09T11:53:00Z">
        <w:r>
          <w:t xml:space="preserve">                                                numLose++;                                                      </w:t>
        </w:r>
      </w:ins>
    </w:p>
    <w:p w:rsidR="00EE7AF8" w:rsidRDefault="00EE7AF8" w:rsidP="00EE7AF8">
      <w:pPr>
        <w:pStyle w:val="NoSpacing"/>
        <w:rPr>
          <w:ins w:id="1150" w:author="rcc" w:date="2017-02-09T11:53:00Z"/>
        </w:rPr>
      </w:pPr>
      <w:ins w:id="1151" w:author="rcc" w:date="2017-02-09T11:53:00Z">
        <w:r>
          <w:t xml:space="preserve">                                                loss+=bet;                                                    </w:t>
        </w:r>
      </w:ins>
    </w:p>
    <w:p w:rsidR="00EE7AF8" w:rsidRDefault="00EE7AF8" w:rsidP="00EE7AF8">
      <w:pPr>
        <w:pStyle w:val="NoSpacing"/>
        <w:rPr>
          <w:ins w:id="1152" w:author="rcc" w:date="2017-02-09T11:53:00Z"/>
        </w:rPr>
      </w:pPr>
      <w:ins w:id="1153" w:author="rcc" w:date="2017-02-09T11:53:00Z">
        <w:r>
          <w:t xml:space="preserve">                                            }    </w:t>
        </w:r>
      </w:ins>
    </w:p>
    <w:p w:rsidR="00EE7AF8" w:rsidRDefault="00EE7AF8" w:rsidP="00EE7AF8">
      <w:pPr>
        <w:pStyle w:val="NoSpacing"/>
        <w:rPr>
          <w:ins w:id="1154" w:author="rcc" w:date="2017-02-09T11:53:00Z"/>
        </w:rPr>
      </w:pPr>
    </w:p>
    <w:p w:rsidR="00EE7AF8" w:rsidRDefault="00EE7AF8" w:rsidP="00EE7AF8">
      <w:pPr>
        <w:pStyle w:val="NoSpacing"/>
        <w:rPr>
          <w:ins w:id="1155" w:author="rcc" w:date="2017-02-09T11:53:00Z"/>
        </w:rPr>
      </w:pPr>
      <w:ins w:id="1156" w:author="rcc" w:date="2017-02-09T11:53:00Z">
        <w:r>
          <w:t xml:space="preserve">                                            if (play==g8mBon) {                                            </w:t>
        </w:r>
      </w:ins>
    </w:p>
    <w:p w:rsidR="00AB6885" w:rsidRDefault="00EE7AF8" w:rsidP="00EE7AF8">
      <w:pPr>
        <w:pStyle w:val="NoSpacing"/>
        <w:pPrChange w:id="1157" w:author="rcc" w:date="2017-02-09T11:53:00Z">
          <w:pPr>
            <w:pStyle w:val="NoSpacing"/>
            <w:ind w:left="2160"/>
          </w:pPr>
        </w:pPrChange>
      </w:pPr>
      <w:ins w:id="1158" w:author="rcc" w:date="2017-02-09T11:53:00Z">
        <w:r>
          <w:t xml:space="preserve">                                                float added = bonCash(added,</w:t>
        </w:r>
      </w:ins>
      <w:del w:id="1159" w:author="rcc" w:date="2017-02-09T11:53:00Z">
        <w:r w:rsidR="00AB6885">
          <w:delText>*</w:delText>
        </w:r>
      </w:del>
      <w:r w:rsidR="00AB6885">
        <w:t>bonCsh1</w:t>
      </w:r>
      <w:ins w:id="1160" w:author="rcc" w:date="2017-02-09T11:53:00Z">
        <w:r>
          <w:t>,bonCsh2,bonCsh3,bonCsh4,loss,g8mBon,play,minVal);</w:t>
        </w:r>
      </w:ins>
      <w:del w:id="1161" w:author="rcc" w:date="2017-02-09T11:53:00Z">
        <w:r w:rsidR="00AB6885">
          <w:delText>:minVal;</w:delText>
        </w:r>
      </w:del>
    </w:p>
    <w:p w:rsidR="00EE7AF8" w:rsidRDefault="00EE7AF8" w:rsidP="00EE7AF8">
      <w:pPr>
        <w:pStyle w:val="NoSpacing"/>
        <w:rPr>
          <w:ins w:id="1162" w:author="rcc" w:date="2017-02-09T11:53:00Z"/>
        </w:rPr>
      </w:pPr>
      <w:ins w:id="1163" w:author="rcc" w:date="2017-02-09T11:53:00Z">
        <w:r>
          <w:t xml:space="preserve">                                                budget+=added;</w:t>
        </w:r>
      </w:ins>
    </w:p>
    <w:p w:rsidR="00EE7AF8" w:rsidRDefault="00EE7AF8" w:rsidP="00EE7AF8">
      <w:pPr>
        <w:pStyle w:val="NoSpacing"/>
        <w:rPr>
          <w:ins w:id="1164" w:author="rcc" w:date="2017-02-09T11:53:00Z"/>
        </w:rPr>
      </w:pPr>
      <w:ins w:id="1165" w:author="rcc" w:date="2017-02-09T11:53:00Z">
        <w:r>
          <w:t xml:space="preserve">                                                cout&lt;&lt;"\nCongratulations!\n"                            </w:t>
        </w:r>
      </w:ins>
    </w:p>
    <w:p w:rsidR="00EE7AF8" w:rsidRDefault="00EE7AF8" w:rsidP="00EE7AF8">
      <w:pPr>
        <w:pStyle w:val="NoSpacing"/>
        <w:rPr>
          <w:ins w:id="1166" w:author="rcc" w:date="2017-02-09T11:53:00Z"/>
        </w:rPr>
      </w:pPr>
      <w:ins w:id="1167" w:author="rcc" w:date="2017-02-09T11:53:00Z">
        <w:r>
          <w:t xml:space="preserve">                                                    &lt;&lt;"You earned game bonus for reaching "&lt;&lt;g8mBon&lt;&lt;" number of spins!"&lt;&lt;endl;   </w:t>
        </w:r>
      </w:ins>
    </w:p>
    <w:p w:rsidR="00EE7AF8" w:rsidRDefault="00EE7AF8" w:rsidP="00EE7AF8">
      <w:pPr>
        <w:pStyle w:val="NoSpacing"/>
        <w:rPr>
          <w:ins w:id="1168" w:author="rcc" w:date="2017-02-09T11:53:00Z"/>
        </w:rPr>
      </w:pPr>
      <w:ins w:id="1169" w:author="rcc" w:date="2017-02-09T11:53:00Z">
        <w:r>
          <w:t xml:space="preserve">                                                cout&lt;&lt;"$"&lt;&lt;added&lt;&lt;" is added to your cash amount!"&lt;&lt;endl;</w:t>
        </w:r>
      </w:ins>
    </w:p>
    <w:p w:rsidR="00EE7AF8" w:rsidRDefault="00EE7AF8" w:rsidP="00EE7AF8">
      <w:pPr>
        <w:pStyle w:val="NoSpacing"/>
        <w:rPr>
          <w:ins w:id="1170" w:author="rcc" w:date="2017-02-09T11:53:00Z"/>
        </w:rPr>
      </w:pPr>
      <w:ins w:id="1171" w:author="rcc" w:date="2017-02-09T11:53:00Z">
        <w:r>
          <w:t xml:space="preserve">                                                g8mBon+=g8mBon;                                         </w:t>
        </w:r>
      </w:ins>
    </w:p>
    <w:p w:rsidR="00EE7AF8" w:rsidRDefault="00EE7AF8" w:rsidP="00EE7AF8">
      <w:pPr>
        <w:pStyle w:val="NoSpacing"/>
        <w:rPr>
          <w:ins w:id="1172" w:author="rcc" w:date="2017-02-09T11:53:00Z"/>
        </w:rPr>
      </w:pPr>
      <w:ins w:id="1173" w:author="rcc" w:date="2017-02-09T11:53:00Z">
        <w:r>
          <w:t xml:space="preserve">                                                bonWin+=added;</w:t>
        </w:r>
      </w:ins>
    </w:p>
    <w:p w:rsidR="00EE7AF8" w:rsidRDefault="00EE7AF8" w:rsidP="00EE7AF8">
      <w:pPr>
        <w:pStyle w:val="NoSpacing"/>
        <w:rPr>
          <w:ins w:id="1174" w:author="rcc" w:date="2017-02-09T11:53:00Z"/>
        </w:rPr>
      </w:pPr>
      <w:ins w:id="1175" w:author="rcc" w:date="2017-02-09T11:53:00Z">
        <w:r>
          <w:t xml:space="preserve">                                            }</w:t>
        </w:r>
      </w:ins>
    </w:p>
    <w:p w:rsidR="00EE7AF8" w:rsidRDefault="00EE7AF8" w:rsidP="00EE7AF8">
      <w:pPr>
        <w:pStyle w:val="NoSpacing"/>
        <w:rPr>
          <w:ins w:id="1176" w:author="rcc" w:date="2017-02-09T11:53:00Z"/>
        </w:rPr>
      </w:pPr>
    </w:p>
    <w:p w:rsidR="00EE7AF8" w:rsidRDefault="00EE7AF8" w:rsidP="00EE7AF8">
      <w:pPr>
        <w:pStyle w:val="NoSpacing"/>
        <w:rPr>
          <w:ins w:id="1177" w:author="rcc" w:date="2017-02-09T11:53:00Z"/>
        </w:rPr>
      </w:pPr>
      <w:ins w:id="1178" w:author="rcc" w:date="2017-02-09T11:53:00Z">
        <w:r>
          <w:t xml:space="preserve">                                            budget = rndOffB(budget, rndOff);       </w:t>
        </w:r>
      </w:ins>
    </w:p>
    <w:p w:rsidR="00EE7AF8" w:rsidRDefault="00EE7AF8" w:rsidP="00EE7AF8">
      <w:pPr>
        <w:pStyle w:val="NoSpacing"/>
        <w:rPr>
          <w:ins w:id="1179" w:author="rcc" w:date="2017-02-09T11:53:00Z"/>
        </w:rPr>
      </w:pPr>
      <w:ins w:id="1180" w:author="rcc" w:date="2017-02-09T11:53:00Z">
        <w:r>
          <w:t xml:space="preserve">                                            status(budget, name);                   </w:t>
        </w:r>
      </w:ins>
    </w:p>
    <w:p w:rsidR="00EE7AF8" w:rsidRDefault="00EE7AF8" w:rsidP="00EE7AF8">
      <w:pPr>
        <w:pStyle w:val="NoSpacing"/>
        <w:rPr>
          <w:ins w:id="1181" w:author="rcc" w:date="2017-02-09T11:53:00Z"/>
        </w:rPr>
      </w:pPr>
      <w:ins w:id="1182" w:author="rcc" w:date="2017-02-09T11:53:00Z">
        <w:r>
          <w:t xml:space="preserve">                                        }</w:t>
        </w:r>
      </w:ins>
    </w:p>
    <w:p w:rsidR="00EE7AF8" w:rsidRDefault="00EE7AF8" w:rsidP="00EE7AF8">
      <w:pPr>
        <w:pStyle w:val="NoSpacing"/>
        <w:rPr>
          <w:ins w:id="1183" w:author="rcc" w:date="2017-02-09T11:53:00Z"/>
        </w:rPr>
      </w:pPr>
      <w:ins w:id="1184" w:author="rcc" w:date="2017-02-09T11:53:00Z">
        <w:r>
          <w:t xml:space="preserve">                                        else {                                                              </w:t>
        </w:r>
      </w:ins>
    </w:p>
    <w:p w:rsidR="00EE7AF8" w:rsidRDefault="00EE7AF8" w:rsidP="00EE7AF8">
      <w:pPr>
        <w:pStyle w:val="NoSpacing"/>
        <w:rPr>
          <w:ins w:id="1185" w:author="rcc" w:date="2017-02-09T11:53:00Z"/>
        </w:rPr>
      </w:pPr>
      <w:ins w:id="1186" w:author="rcc" w:date="2017-02-09T11:53:00Z">
        <w:r>
          <w:t xml:space="preserve">                                            cout&lt;&lt;"\nYou can only enter numbers!\n"&lt;&lt;endl;</w:t>
        </w:r>
      </w:ins>
    </w:p>
    <w:p w:rsidR="00EE7AF8" w:rsidRDefault="00EE7AF8" w:rsidP="00EE7AF8">
      <w:pPr>
        <w:pStyle w:val="NoSpacing"/>
        <w:rPr>
          <w:ins w:id="1187" w:author="rcc" w:date="2017-02-09T11:53:00Z"/>
        </w:rPr>
      </w:pPr>
      <w:ins w:id="1188" w:author="rcc" w:date="2017-02-09T11:53:00Z">
        <w:r>
          <w:t xml:space="preserve">                                        }</w:t>
        </w:r>
      </w:ins>
    </w:p>
    <w:p w:rsidR="00EE7AF8" w:rsidRDefault="00EE7AF8" w:rsidP="00EE7AF8">
      <w:pPr>
        <w:pStyle w:val="NoSpacing"/>
        <w:rPr>
          <w:ins w:id="1189" w:author="rcc" w:date="2017-02-09T11:53:00Z"/>
        </w:rPr>
      </w:pPr>
      <w:ins w:id="1190" w:author="rcc" w:date="2017-02-09T11:53:00Z">
        <w:r>
          <w:t xml:space="preserve">                                    } while (budget&gt;minVal &amp;&amp; bet&lt;minVal &amp;&amp; budget!=minVal);                </w:t>
        </w:r>
      </w:ins>
    </w:p>
    <w:p w:rsidR="00EE7AF8" w:rsidRDefault="00EE7AF8" w:rsidP="00EE7AF8">
      <w:pPr>
        <w:pStyle w:val="NoSpacing"/>
        <w:rPr>
          <w:ins w:id="1191" w:author="rcc" w:date="2017-02-09T11:53:00Z"/>
        </w:rPr>
      </w:pPr>
      <w:ins w:id="1192" w:author="rcc" w:date="2017-02-09T11:53:00Z">
        <w:r>
          <w:t xml:space="preserve">                                }                                                                           </w:t>
        </w:r>
      </w:ins>
    </w:p>
    <w:p w:rsidR="00EE7AF8" w:rsidRDefault="00EE7AF8" w:rsidP="00EE7AF8">
      <w:pPr>
        <w:pStyle w:val="NoSpacing"/>
        <w:rPr>
          <w:ins w:id="1193" w:author="rcc" w:date="2017-02-09T11:53:00Z"/>
        </w:rPr>
      </w:pPr>
    </w:p>
    <w:p w:rsidR="00EE7AF8" w:rsidRDefault="00EE7AF8" w:rsidP="00EE7AF8">
      <w:pPr>
        <w:pStyle w:val="NoSpacing"/>
        <w:rPr>
          <w:ins w:id="1194" w:author="rcc" w:date="2017-02-09T11:53:00Z"/>
        </w:rPr>
      </w:pPr>
      <w:ins w:id="1195" w:author="rcc" w:date="2017-02-09T11:53:00Z">
        <w:r>
          <w:t xml:space="preserve">                                else if (choice == 'C' || choice == 'c')  {                           </w:t>
        </w:r>
      </w:ins>
    </w:p>
    <w:p w:rsidR="00EE7AF8" w:rsidRDefault="00EE7AF8" w:rsidP="00EE7AF8">
      <w:pPr>
        <w:pStyle w:val="NoSpacing"/>
        <w:rPr>
          <w:ins w:id="1196" w:author="rcc" w:date="2017-02-09T11:53:00Z"/>
        </w:rPr>
      </w:pPr>
      <w:ins w:id="1197" w:author="rcc" w:date="2017-02-09T11:53:00Z">
        <w:r>
          <w:t xml:space="preserve">                                    if (play == minVal) {                                             </w:t>
        </w:r>
      </w:ins>
    </w:p>
    <w:p w:rsidR="00EE7AF8" w:rsidRDefault="00EE7AF8" w:rsidP="00EE7AF8">
      <w:pPr>
        <w:pStyle w:val="NoSpacing"/>
        <w:rPr>
          <w:ins w:id="1198" w:author="rcc" w:date="2017-02-09T11:53:00Z"/>
        </w:rPr>
      </w:pPr>
      <w:ins w:id="1199" w:author="rcc" w:date="2017-02-09T11:53:00Z">
        <w:r>
          <w:t xml:space="preserve">                                        budget -= cshBon;                                             </w:t>
        </w:r>
      </w:ins>
    </w:p>
    <w:p w:rsidR="00EE7AF8" w:rsidRDefault="00EE7AF8" w:rsidP="00EE7AF8">
      <w:pPr>
        <w:pStyle w:val="NoSpacing"/>
        <w:rPr>
          <w:ins w:id="1200" w:author="rcc" w:date="2017-02-09T11:53:00Z"/>
        </w:rPr>
      </w:pPr>
      <w:ins w:id="1201" w:author="rcc" w:date="2017-02-09T11:53:00Z">
        <w:r>
          <w:t xml:space="preserve">                                        bonWin -=cshBon;                                              </w:t>
        </w:r>
      </w:ins>
    </w:p>
    <w:p w:rsidR="00EE7AF8" w:rsidRDefault="00EE7AF8" w:rsidP="00EE7AF8">
      <w:pPr>
        <w:pStyle w:val="NoSpacing"/>
        <w:rPr>
          <w:ins w:id="1202" w:author="rcc" w:date="2017-02-09T11:53:00Z"/>
        </w:rPr>
      </w:pPr>
      <w:ins w:id="1203" w:author="rcc" w:date="2017-02-09T11:53:00Z">
        <w:r>
          <w:t xml:space="preserve">                                        cout&lt;&lt;"\nNOTICE: Cash bonus is deducted because you have not played yet!"&lt;&lt;endl;</w:t>
        </w:r>
      </w:ins>
    </w:p>
    <w:p w:rsidR="00EE7AF8" w:rsidRDefault="00EE7AF8" w:rsidP="00EE7AF8">
      <w:pPr>
        <w:pStyle w:val="NoSpacing"/>
        <w:rPr>
          <w:ins w:id="1204" w:author="rcc" w:date="2017-02-09T11:53:00Z"/>
        </w:rPr>
      </w:pPr>
      <w:ins w:id="1205" w:author="rcc" w:date="2017-02-09T11:53:00Z">
        <w:r>
          <w:t xml:space="preserve">                                        x = false;                                                    </w:t>
        </w:r>
      </w:ins>
    </w:p>
    <w:p w:rsidR="00EE7AF8" w:rsidRDefault="00EE7AF8" w:rsidP="00EE7AF8">
      <w:pPr>
        <w:pStyle w:val="NoSpacing"/>
        <w:rPr>
          <w:ins w:id="1206" w:author="rcc" w:date="2017-02-09T11:53:00Z"/>
        </w:rPr>
      </w:pPr>
      <w:ins w:id="1207" w:author="rcc" w:date="2017-02-09T11:53:00Z">
        <w:r>
          <w:t xml:space="preserve">                                    }</w:t>
        </w:r>
      </w:ins>
    </w:p>
    <w:p w:rsidR="00EE7AF8" w:rsidRDefault="00EE7AF8" w:rsidP="00EE7AF8">
      <w:pPr>
        <w:pStyle w:val="NoSpacing"/>
        <w:rPr>
          <w:ins w:id="1208" w:author="rcc" w:date="2017-02-09T11:53:00Z"/>
        </w:rPr>
      </w:pPr>
      <w:ins w:id="1209" w:author="rcc" w:date="2017-02-09T11:53:00Z">
        <w:r>
          <w:t xml:space="preserve">                                    else x=false;                                                     </w:t>
        </w:r>
      </w:ins>
    </w:p>
    <w:p w:rsidR="00EE7AF8" w:rsidRDefault="00EE7AF8" w:rsidP="00EE7AF8">
      <w:pPr>
        <w:pStyle w:val="NoSpacing"/>
        <w:rPr>
          <w:ins w:id="1210" w:author="rcc" w:date="2017-02-09T11:53:00Z"/>
        </w:rPr>
      </w:pPr>
      <w:ins w:id="1211" w:author="rcc" w:date="2017-02-09T11:53:00Z">
        <w:r>
          <w:t xml:space="preserve">                                }</w:t>
        </w:r>
      </w:ins>
    </w:p>
    <w:p w:rsidR="00EE7AF8" w:rsidRDefault="00EE7AF8" w:rsidP="00EE7AF8">
      <w:pPr>
        <w:pStyle w:val="NoSpacing"/>
        <w:rPr>
          <w:ins w:id="1212" w:author="rcc" w:date="2017-02-09T11:53:00Z"/>
        </w:rPr>
      </w:pPr>
      <w:ins w:id="1213" w:author="rcc" w:date="2017-02-09T11:53:00Z">
        <w:r>
          <w:t xml:space="preserve">                                else { cout&lt;&lt;"\nWarning: Enter only either 'S' or 'C' \n"&lt;&lt;endl; }    </w:t>
        </w:r>
      </w:ins>
    </w:p>
    <w:p w:rsidR="00EE7AF8" w:rsidRDefault="00EE7AF8" w:rsidP="00EE7AF8">
      <w:pPr>
        <w:pStyle w:val="NoSpacing"/>
        <w:rPr>
          <w:ins w:id="1214" w:author="rcc" w:date="2017-02-09T11:53:00Z"/>
        </w:rPr>
      </w:pPr>
      <w:ins w:id="1215" w:author="rcc" w:date="2017-02-09T11:53:00Z">
        <w:r>
          <w:t xml:space="preserve">                            } while ((choice == 'S' || choice == 's') &amp;&amp; x &amp;&amp; budget != minVal);      </w:t>
        </w:r>
      </w:ins>
    </w:p>
    <w:p w:rsidR="00EE7AF8" w:rsidRDefault="00EE7AF8" w:rsidP="00EE7AF8">
      <w:pPr>
        <w:pStyle w:val="NoSpacing"/>
        <w:rPr>
          <w:ins w:id="1216" w:author="rcc" w:date="2017-02-09T11:53:00Z"/>
        </w:rPr>
      </w:pPr>
      <w:ins w:id="1217" w:author="rcc" w:date="2017-02-09T11:53:00Z">
        <w:r>
          <w:t xml:space="preserve">                        }</w:t>
        </w:r>
      </w:ins>
    </w:p>
    <w:p w:rsidR="00EE7AF8" w:rsidRDefault="00EE7AF8" w:rsidP="00EE7AF8">
      <w:pPr>
        <w:pStyle w:val="NoSpacing"/>
        <w:rPr>
          <w:ins w:id="1218" w:author="rcc" w:date="2017-02-09T11:53:00Z"/>
        </w:rPr>
      </w:pPr>
    </w:p>
    <w:p w:rsidR="00EE7AF8" w:rsidRDefault="00EE7AF8" w:rsidP="00EE7AF8">
      <w:pPr>
        <w:pStyle w:val="NoSpacing"/>
        <w:rPr>
          <w:ins w:id="1219" w:author="rcc" w:date="2017-02-09T11:53:00Z"/>
        </w:rPr>
      </w:pPr>
      <w:ins w:id="1220" w:author="rcc" w:date="2017-02-09T11:53:00Z">
        <w:r>
          <w:t xml:space="preserve">else if (budget==minVal) {                                      </w:t>
        </w:r>
      </w:ins>
    </w:p>
    <w:p w:rsidR="00EE7AF8" w:rsidRDefault="00EE7AF8" w:rsidP="00EE7AF8">
      <w:pPr>
        <w:pStyle w:val="NoSpacing"/>
        <w:rPr>
          <w:ins w:id="1221" w:author="rcc" w:date="2017-02-09T11:53:00Z"/>
        </w:rPr>
      </w:pPr>
      <w:ins w:id="1222" w:author="rcc" w:date="2017-02-09T11:53:00Z">
        <w:r>
          <w:t xml:space="preserve">                            do {                                                        </w:t>
        </w:r>
      </w:ins>
    </w:p>
    <w:p w:rsidR="00EE7AF8" w:rsidRDefault="00EE7AF8" w:rsidP="00EE7AF8">
      <w:pPr>
        <w:pStyle w:val="NoSpacing"/>
        <w:rPr>
          <w:ins w:id="1223" w:author="rcc" w:date="2017-02-09T11:53:00Z"/>
        </w:rPr>
      </w:pPr>
      <w:ins w:id="1224" w:author="rcc" w:date="2017-02-09T11:53:00Z">
        <w:r>
          <w:t xml:space="preserve">                                cout&lt;&lt;"You have used up all your funds. Would you like to insert again? "&lt;&lt;endl;</w:t>
        </w:r>
      </w:ins>
    </w:p>
    <w:p w:rsidR="00EE7AF8" w:rsidRDefault="00EE7AF8" w:rsidP="00EE7AF8">
      <w:pPr>
        <w:pStyle w:val="NoSpacing"/>
        <w:rPr>
          <w:ins w:id="1225" w:author="rcc" w:date="2017-02-09T11:53:00Z"/>
        </w:rPr>
      </w:pPr>
      <w:ins w:id="1226" w:author="rcc" w:date="2017-02-09T11:53:00Z">
        <w:r>
          <w:t xml:space="preserve">                                cout&lt;&lt;"     Y - Yes     N - No  "&lt;&lt;endl&lt;&lt;endl;</w:t>
        </w:r>
      </w:ins>
    </w:p>
    <w:p w:rsidR="00EE7AF8" w:rsidRDefault="00EE7AF8" w:rsidP="00EE7AF8">
      <w:pPr>
        <w:pStyle w:val="NoSpacing"/>
        <w:rPr>
          <w:ins w:id="1227" w:author="rcc" w:date="2017-02-09T11:53:00Z"/>
        </w:rPr>
      </w:pPr>
      <w:ins w:id="1228" w:author="rcc" w:date="2017-02-09T11:53:00Z">
        <w:r>
          <w:t xml:space="preserve">                                cout&lt;&lt;"CHOICE: ";</w:t>
        </w:r>
      </w:ins>
    </w:p>
    <w:p w:rsidR="00EE7AF8" w:rsidRDefault="00EE7AF8" w:rsidP="00EE7AF8">
      <w:pPr>
        <w:pStyle w:val="NoSpacing"/>
        <w:rPr>
          <w:ins w:id="1229" w:author="rcc" w:date="2017-02-09T11:53:00Z"/>
        </w:rPr>
      </w:pPr>
      <w:ins w:id="1230" w:author="rcc" w:date="2017-02-09T11:53:00Z">
        <w:r>
          <w:t xml:space="preserve">                                cin&gt;&gt;load;</w:t>
        </w:r>
      </w:ins>
    </w:p>
    <w:p w:rsidR="00EE7AF8" w:rsidRDefault="00EE7AF8" w:rsidP="00EE7AF8">
      <w:pPr>
        <w:pStyle w:val="NoSpacing"/>
        <w:rPr>
          <w:ins w:id="1231" w:author="rcc" w:date="2017-02-09T11:53:00Z"/>
        </w:rPr>
      </w:pPr>
    </w:p>
    <w:p w:rsidR="00EE7AF8" w:rsidRDefault="00EE7AF8" w:rsidP="00EE7AF8">
      <w:pPr>
        <w:pStyle w:val="NoSpacing"/>
        <w:rPr>
          <w:ins w:id="1232" w:author="rcc" w:date="2017-02-09T11:53:00Z"/>
        </w:rPr>
      </w:pPr>
      <w:ins w:id="1233" w:author="rcc" w:date="2017-02-09T11:53:00Z">
        <w:r>
          <w:t xml:space="preserve">                                switch (load) {</w:t>
        </w:r>
      </w:ins>
    </w:p>
    <w:p w:rsidR="00EE7AF8" w:rsidRDefault="00EE7AF8" w:rsidP="00EE7AF8">
      <w:pPr>
        <w:pStyle w:val="NoSpacing"/>
        <w:rPr>
          <w:ins w:id="1234" w:author="rcc" w:date="2017-02-09T11:53:00Z"/>
        </w:rPr>
      </w:pPr>
      <w:ins w:id="1235" w:author="rcc" w:date="2017-02-09T11:53:00Z">
        <w:r>
          <w:t xml:space="preserve">                                    case 'y':                                                           </w:t>
        </w:r>
      </w:ins>
    </w:p>
    <w:p w:rsidR="00EE7AF8" w:rsidRDefault="00EE7AF8" w:rsidP="00EE7AF8">
      <w:pPr>
        <w:pStyle w:val="NoSpacing"/>
        <w:rPr>
          <w:ins w:id="1236" w:author="rcc" w:date="2017-02-09T11:53:00Z"/>
        </w:rPr>
      </w:pPr>
      <w:ins w:id="1237" w:author="rcc" w:date="2017-02-09T11:53:00Z">
        <w:r>
          <w:t xml:space="preserve">                                    case 'Y': {</w:t>
        </w:r>
      </w:ins>
    </w:p>
    <w:p w:rsidR="00EE7AF8" w:rsidRDefault="00EE7AF8" w:rsidP="00EE7AF8">
      <w:pPr>
        <w:pStyle w:val="NoSpacing"/>
        <w:rPr>
          <w:ins w:id="1238" w:author="rcc" w:date="2017-02-09T11:53:00Z"/>
        </w:rPr>
      </w:pPr>
      <w:ins w:id="1239" w:author="rcc" w:date="2017-02-09T11:53:00Z">
        <w:r>
          <w:t xml:space="preserve">                                        do {                                                            </w:t>
        </w:r>
      </w:ins>
    </w:p>
    <w:p w:rsidR="00EE7AF8" w:rsidRDefault="00EE7AF8" w:rsidP="00EE7AF8">
      <w:pPr>
        <w:pStyle w:val="NoSpacing"/>
        <w:rPr>
          <w:ins w:id="1240" w:author="rcc" w:date="2017-02-09T11:53:00Z"/>
        </w:rPr>
      </w:pPr>
      <w:ins w:id="1241" w:author="rcc" w:date="2017-02-09T11:53:00Z">
        <w:r>
          <w:t xml:space="preserve">                                            cout&lt;&lt;"\nInsert Cash: $";</w:t>
        </w:r>
      </w:ins>
    </w:p>
    <w:p w:rsidR="00EE7AF8" w:rsidRDefault="00EE7AF8" w:rsidP="00EE7AF8">
      <w:pPr>
        <w:pStyle w:val="NoSpacing"/>
        <w:rPr>
          <w:ins w:id="1242" w:author="rcc" w:date="2017-02-09T11:53:00Z"/>
        </w:rPr>
      </w:pPr>
      <w:ins w:id="1243" w:author="rcc" w:date="2017-02-09T11:53:00Z">
        <w:r>
          <w:t xml:space="preserve">                                            cin&gt;&gt;add;</w:t>
        </w:r>
      </w:ins>
    </w:p>
    <w:p w:rsidR="00EE7AF8" w:rsidRDefault="00EE7AF8" w:rsidP="00EE7AF8">
      <w:pPr>
        <w:pStyle w:val="NoSpacing"/>
        <w:rPr>
          <w:ins w:id="1244" w:author="rcc" w:date="2017-02-09T11:53:00Z"/>
        </w:rPr>
      </w:pPr>
    </w:p>
    <w:p w:rsidR="00EE7AF8" w:rsidRDefault="00EE7AF8" w:rsidP="00EE7AF8">
      <w:pPr>
        <w:pStyle w:val="NoSpacing"/>
        <w:rPr>
          <w:ins w:id="1245" w:author="rcc" w:date="2017-02-09T11:53:00Z"/>
        </w:rPr>
      </w:pPr>
      <w:ins w:id="1246" w:author="rcc" w:date="2017-02-09T11:53:00Z">
        <w:r>
          <w:t xml:space="preserve">                                            while (cin.fail()) {                                        </w:t>
        </w:r>
      </w:ins>
    </w:p>
    <w:p w:rsidR="00EE7AF8" w:rsidRDefault="00EE7AF8" w:rsidP="00EE7AF8">
      <w:pPr>
        <w:pStyle w:val="NoSpacing"/>
        <w:rPr>
          <w:ins w:id="1247" w:author="rcc" w:date="2017-02-09T11:53:00Z"/>
        </w:rPr>
      </w:pPr>
      <w:ins w:id="1248" w:author="rcc" w:date="2017-02-09T11:53:00Z">
        <w:r>
          <w:t xml:space="preserve">                                                cout&lt;&lt;"\nYou must only enter a number!"&lt;&lt;endl&lt;&lt;endl;    </w:t>
        </w:r>
      </w:ins>
    </w:p>
    <w:p w:rsidR="00AB6885" w:rsidRDefault="00EE7AF8" w:rsidP="00AB6885">
      <w:pPr>
        <w:pStyle w:val="NoSpacing"/>
        <w:rPr>
          <w:moveTo w:id="1249" w:author="rcc" w:date="2017-02-09T11:53:00Z"/>
        </w:rPr>
      </w:pPr>
      <w:ins w:id="1250" w:author="rcc" w:date="2017-02-09T11:53:00Z">
        <w:r>
          <w:t xml:space="preserve">                        </w:t>
        </w:r>
      </w:ins>
      <w:moveToRangeStart w:id="1251" w:author="rcc" w:date="2017-02-09T11:53:00Z" w:name="move474404545"/>
      <w:moveTo w:id="1252" w:author="rcc" w:date="2017-02-09T11:53:00Z">
        <w:r w:rsidR="00AB6885">
          <w:t xml:space="preserve">                        cout&lt;&lt;"Insert Cash: $";</w:t>
        </w:r>
      </w:moveTo>
    </w:p>
    <w:moveToRangeEnd w:id="1251"/>
    <w:p w:rsidR="00EE7AF8" w:rsidRDefault="00EE7AF8" w:rsidP="00EE7AF8">
      <w:pPr>
        <w:pStyle w:val="NoSpacing"/>
        <w:rPr>
          <w:ins w:id="1253" w:author="rcc" w:date="2017-02-09T11:53:00Z"/>
        </w:rPr>
      </w:pPr>
      <w:ins w:id="1254" w:author="rcc" w:date="2017-02-09T11:53:00Z">
        <w:r>
          <w:t xml:space="preserve">                                                cin.clear();</w:t>
        </w:r>
      </w:ins>
    </w:p>
    <w:p w:rsidR="00EE7AF8" w:rsidRDefault="00EE7AF8" w:rsidP="00EE7AF8">
      <w:pPr>
        <w:pStyle w:val="NoSpacing"/>
        <w:rPr>
          <w:ins w:id="1255" w:author="rcc" w:date="2017-02-09T11:53:00Z"/>
        </w:rPr>
      </w:pPr>
      <w:ins w:id="1256" w:author="rcc" w:date="2017-02-09T11:53:00Z">
        <w:r>
          <w:t xml:space="preserve">                                                getline(cin, dummy);</w:t>
        </w:r>
      </w:ins>
    </w:p>
    <w:p w:rsidR="00EE7AF8" w:rsidRDefault="00EE7AF8" w:rsidP="00EE7AF8">
      <w:pPr>
        <w:pStyle w:val="NoSpacing"/>
        <w:rPr>
          <w:ins w:id="1257" w:author="rcc" w:date="2017-02-09T11:53:00Z"/>
        </w:rPr>
      </w:pPr>
      <w:ins w:id="1258" w:author="rcc" w:date="2017-02-09T11:53:00Z">
        <w:r>
          <w:t xml:space="preserve">                                                cin&gt;&gt;add;</w:t>
        </w:r>
      </w:ins>
    </w:p>
    <w:p w:rsidR="00EE7AF8" w:rsidRDefault="00EE7AF8" w:rsidP="00EE7AF8">
      <w:pPr>
        <w:pStyle w:val="NoSpacing"/>
        <w:rPr>
          <w:ins w:id="1259" w:author="rcc" w:date="2017-02-09T11:53:00Z"/>
        </w:rPr>
      </w:pPr>
      <w:ins w:id="1260" w:author="rcc" w:date="2017-02-09T11:53:00Z">
        <w:r>
          <w:t xml:space="preserve">                                            }                                        </w:t>
        </w:r>
      </w:ins>
    </w:p>
    <w:p w:rsidR="00EE7AF8" w:rsidRDefault="00EE7AF8" w:rsidP="00EE7AF8">
      <w:pPr>
        <w:pStyle w:val="NoSpacing"/>
        <w:rPr>
          <w:ins w:id="1261" w:author="rcc" w:date="2017-02-09T11:53:00Z"/>
        </w:rPr>
      </w:pPr>
    </w:p>
    <w:p w:rsidR="00EE7AF8" w:rsidRDefault="00EE7AF8" w:rsidP="00EE7AF8">
      <w:pPr>
        <w:pStyle w:val="NoSpacing"/>
        <w:rPr>
          <w:ins w:id="1262" w:author="rcc" w:date="2017-02-09T11:53:00Z"/>
        </w:rPr>
      </w:pPr>
      <w:ins w:id="1263" w:author="rcc" w:date="2017-02-09T11:53:00Z">
        <w:r>
          <w:t xml:space="preserve">                                            if (add &gt; minVal)  budget += add;                           </w:t>
        </w:r>
      </w:ins>
    </w:p>
    <w:p w:rsidR="00EE7AF8" w:rsidRDefault="00EE7AF8" w:rsidP="00EE7AF8">
      <w:pPr>
        <w:pStyle w:val="NoSpacing"/>
        <w:rPr>
          <w:ins w:id="1264" w:author="rcc" w:date="2017-02-09T11:53:00Z"/>
        </w:rPr>
      </w:pPr>
      <w:ins w:id="1265" w:author="rcc" w:date="2017-02-09T11:53:00Z">
        <w:r>
          <w:t xml:space="preserve">                                            else cout&lt;&lt;"Value must be greater than 0!"&lt;&lt;endl;           </w:t>
        </w:r>
      </w:ins>
    </w:p>
    <w:p w:rsidR="00EE7AF8" w:rsidRDefault="00EE7AF8" w:rsidP="00EE7AF8">
      <w:pPr>
        <w:pStyle w:val="NoSpacing"/>
        <w:rPr>
          <w:ins w:id="1266" w:author="rcc" w:date="2017-02-09T11:53:00Z"/>
        </w:rPr>
      </w:pPr>
    </w:p>
    <w:p w:rsidR="00EE7AF8" w:rsidRDefault="00EE7AF8" w:rsidP="00EE7AF8">
      <w:pPr>
        <w:pStyle w:val="NoSpacing"/>
        <w:rPr>
          <w:ins w:id="1267" w:author="rcc" w:date="2017-02-09T11:53:00Z"/>
        </w:rPr>
      </w:pPr>
      <w:ins w:id="1268" w:author="rcc" w:date="2017-02-09T11:53:00Z">
        <w:r>
          <w:t xml:space="preserve">                                            cshIns+=add;                                                </w:t>
        </w:r>
      </w:ins>
    </w:p>
    <w:p w:rsidR="00EE7AF8" w:rsidRDefault="00EE7AF8" w:rsidP="00EE7AF8">
      <w:pPr>
        <w:pStyle w:val="NoSpacing"/>
        <w:rPr>
          <w:ins w:id="1269" w:author="rcc" w:date="2017-02-09T11:53:00Z"/>
        </w:rPr>
      </w:pPr>
    </w:p>
    <w:p w:rsidR="00EE7AF8" w:rsidRDefault="00EE7AF8" w:rsidP="00EE7AF8">
      <w:pPr>
        <w:pStyle w:val="NoSpacing"/>
        <w:rPr>
          <w:ins w:id="1270" w:author="rcc" w:date="2017-02-09T11:53:00Z"/>
        </w:rPr>
      </w:pPr>
      <w:ins w:id="1271" w:author="rcc" w:date="2017-02-09T11:53:00Z">
        <w:r>
          <w:t xml:space="preserve">                                            budget = rndOffB(budget, rndOff);</w:t>
        </w:r>
      </w:ins>
    </w:p>
    <w:p w:rsidR="00EE7AF8" w:rsidRDefault="00EE7AF8" w:rsidP="00EE7AF8">
      <w:pPr>
        <w:pStyle w:val="NoSpacing"/>
        <w:rPr>
          <w:ins w:id="1272" w:author="rcc" w:date="2017-02-09T11:53:00Z"/>
        </w:rPr>
      </w:pPr>
      <w:ins w:id="1273" w:author="rcc" w:date="2017-02-09T11:53:00Z">
        <w:r>
          <w:t xml:space="preserve">                                            status(budget, name);</w:t>
        </w:r>
      </w:ins>
    </w:p>
    <w:p w:rsidR="00EE7AF8" w:rsidRDefault="00EE7AF8" w:rsidP="00EE7AF8">
      <w:pPr>
        <w:pStyle w:val="NoSpacing"/>
        <w:rPr>
          <w:ins w:id="1274" w:author="rcc" w:date="2017-02-09T11:53:00Z"/>
        </w:rPr>
      </w:pPr>
    </w:p>
    <w:p w:rsidR="00EE7AF8" w:rsidRDefault="00EE7AF8" w:rsidP="00EE7AF8">
      <w:pPr>
        <w:pStyle w:val="NoSpacing"/>
        <w:rPr>
          <w:ins w:id="1275" w:author="rcc" w:date="2017-02-09T11:53:00Z"/>
        </w:rPr>
      </w:pPr>
      <w:ins w:id="1276" w:author="rcc" w:date="2017-02-09T11:53:00Z">
        <w:r>
          <w:t xml:space="preserve">                                        } while (add &lt;= minVal);                                        </w:t>
        </w:r>
      </w:ins>
    </w:p>
    <w:p w:rsidR="00EE7AF8" w:rsidRDefault="00EE7AF8" w:rsidP="00EE7AF8">
      <w:pPr>
        <w:pStyle w:val="NoSpacing"/>
        <w:rPr>
          <w:ins w:id="1277" w:author="rcc" w:date="2017-02-09T11:53:00Z"/>
        </w:rPr>
      </w:pPr>
      <w:ins w:id="1278" w:author="rcc" w:date="2017-02-09T11:53:00Z">
        <w:r>
          <w:t xml:space="preserve">                                        z = false;                                                  </w:t>
        </w:r>
      </w:ins>
    </w:p>
    <w:p w:rsidR="00EE7AF8" w:rsidRDefault="00EE7AF8" w:rsidP="00EE7AF8">
      <w:pPr>
        <w:pStyle w:val="NoSpacing"/>
        <w:rPr>
          <w:ins w:id="1279" w:author="rcc" w:date="2017-02-09T11:53:00Z"/>
        </w:rPr>
      </w:pPr>
      <w:ins w:id="1280" w:author="rcc" w:date="2017-02-09T11:53:00Z">
        <w:r>
          <w:t xml:space="preserve">                                    } break;</w:t>
        </w:r>
      </w:ins>
    </w:p>
    <w:p w:rsidR="00EE7AF8" w:rsidRDefault="00EE7AF8" w:rsidP="00EE7AF8">
      <w:pPr>
        <w:pStyle w:val="NoSpacing"/>
        <w:rPr>
          <w:ins w:id="1281" w:author="rcc" w:date="2017-02-09T11:53:00Z"/>
        </w:rPr>
      </w:pPr>
    </w:p>
    <w:p w:rsidR="00EE7AF8" w:rsidRDefault="00EE7AF8" w:rsidP="00EE7AF8">
      <w:pPr>
        <w:pStyle w:val="NoSpacing"/>
        <w:rPr>
          <w:ins w:id="1282" w:author="rcc" w:date="2017-02-09T11:53:00Z"/>
        </w:rPr>
      </w:pPr>
      <w:ins w:id="1283" w:author="rcc" w:date="2017-02-09T11:53:00Z">
        <w:r>
          <w:t xml:space="preserve">                                    case 'n':                                                       </w:t>
        </w:r>
      </w:ins>
    </w:p>
    <w:p w:rsidR="00EE7AF8" w:rsidRDefault="00EE7AF8" w:rsidP="00EE7AF8">
      <w:pPr>
        <w:pStyle w:val="NoSpacing"/>
        <w:rPr>
          <w:ins w:id="1284" w:author="rcc" w:date="2017-02-09T11:53:00Z"/>
        </w:rPr>
      </w:pPr>
      <w:ins w:id="1285" w:author="rcc" w:date="2017-02-09T11:53:00Z">
        <w:r>
          <w:t xml:space="preserve">                                    case 'N': z = false;                                            </w:t>
        </w:r>
      </w:ins>
    </w:p>
    <w:p w:rsidR="00EE7AF8" w:rsidRDefault="00EE7AF8" w:rsidP="00EE7AF8">
      <w:pPr>
        <w:pStyle w:val="NoSpacing"/>
        <w:rPr>
          <w:ins w:id="1286" w:author="rcc" w:date="2017-02-09T11:53:00Z"/>
        </w:rPr>
      </w:pPr>
      <w:ins w:id="1287" w:author="rcc" w:date="2017-02-09T11:53:00Z">
        <w:r>
          <w:t xml:space="preserve">                                              x = false;                                            </w:t>
        </w:r>
      </w:ins>
    </w:p>
    <w:p w:rsidR="00EE7AF8" w:rsidRDefault="00EE7AF8" w:rsidP="00EE7AF8">
      <w:pPr>
        <w:pStyle w:val="NoSpacing"/>
        <w:rPr>
          <w:ins w:id="1288" w:author="rcc" w:date="2017-02-09T11:53:00Z"/>
        </w:rPr>
      </w:pPr>
      <w:ins w:id="1289" w:author="rcc" w:date="2017-02-09T11:53:00Z">
        <w:r>
          <w:t xml:space="preserve">                                              break;</w:t>
        </w:r>
      </w:ins>
    </w:p>
    <w:p w:rsidR="00EE7AF8" w:rsidRDefault="00EE7AF8" w:rsidP="00EE7AF8">
      <w:pPr>
        <w:pStyle w:val="NoSpacing"/>
        <w:rPr>
          <w:ins w:id="1290" w:author="rcc" w:date="2017-02-09T11:53:00Z"/>
        </w:rPr>
      </w:pPr>
    </w:p>
    <w:p w:rsidR="00EE7AF8" w:rsidRDefault="00EE7AF8" w:rsidP="00EE7AF8">
      <w:pPr>
        <w:pStyle w:val="NoSpacing"/>
        <w:rPr>
          <w:ins w:id="1291" w:author="rcc" w:date="2017-02-09T11:53:00Z"/>
        </w:rPr>
      </w:pPr>
      <w:ins w:id="1292" w:author="rcc" w:date="2017-02-09T11:53:00Z">
        <w:r>
          <w:t xml:space="preserve">                                    default: cout&lt;&lt;"\nYou can only enter 'Y' or 'N'\n"&lt;&lt;endl;       </w:t>
        </w:r>
      </w:ins>
    </w:p>
    <w:p w:rsidR="00EE7AF8" w:rsidRDefault="00EE7AF8" w:rsidP="00EE7AF8">
      <w:pPr>
        <w:pStyle w:val="NoSpacing"/>
        <w:rPr>
          <w:ins w:id="1293" w:author="rcc" w:date="2017-02-09T11:53:00Z"/>
        </w:rPr>
      </w:pPr>
      <w:ins w:id="1294" w:author="rcc" w:date="2017-02-09T11:53:00Z">
        <w:r>
          <w:t xml:space="preserve">                                             break;</w:t>
        </w:r>
      </w:ins>
    </w:p>
    <w:p w:rsidR="00EE7AF8" w:rsidRDefault="00EE7AF8" w:rsidP="00EE7AF8">
      <w:pPr>
        <w:pStyle w:val="NoSpacing"/>
        <w:rPr>
          <w:ins w:id="1295" w:author="rcc" w:date="2017-02-09T11:53:00Z"/>
        </w:rPr>
      </w:pPr>
      <w:ins w:id="1296" w:author="rcc" w:date="2017-02-09T11:53:00Z">
        <w:r>
          <w:t xml:space="preserve">                                }</w:t>
        </w:r>
      </w:ins>
    </w:p>
    <w:p w:rsidR="00EE7AF8" w:rsidRDefault="00EE7AF8" w:rsidP="00EE7AF8">
      <w:pPr>
        <w:pStyle w:val="NoSpacing"/>
        <w:rPr>
          <w:ins w:id="1297" w:author="rcc" w:date="2017-02-09T11:53:00Z"/>
        </w:rPr>
      </w:pPr>
      <w:ins w:id="1298" w:author="rcc" w:date="2017-02-09T11:53:00Z">
        <w:r>
          <w:t xml:space="preserve">                            } while (z);                                                        </w:t>
        </w:r>
      </w:ins>
    </w:p>
    <w:p w:rsidR="00EE7AF8" w:rsidRDefault="00EE7AF8" w:rsidP="00EE7AF8">
      <w:pPr>
        <w:pStyle w:val="NoSpacing"/>
        <w:rPr>
          <w:ins w:id="1299" w:author="rcc" w:date="2017-02-09T11:53:00Z"/>
        </w:rPr>
      </w:pPr>
      <w:ins w:id="1300" w:author="rcc" w:date="2017-02-09T11:53:00Z">
        <w:r>
          <w:t xml:space="preserve">                        }                    </w:t>
        </w:r>
      </w:ins>
    </w:p>
    <w:p w:rsidR="00EE7AF8" w:rsidRDefault="00EE7AF8" w:rsidP="00EE7AF8">
      <w:pPr>
        <w:pStyle w:val="NoSpacing"/>
        <w:rPr>
          <w:ins w:id="1301" w:author="rcc" w:date="2017-02-09T11:53:00Z"/>
        </w:rPr>
      </w:pPr>
    </w:p>
    <w:p w:rsidR="00EE7AF8" w:rsidRDefault="00EE7AF8" w:rsidP="00EE7AF8">
      <w:pPr>
        <w:pStyle w:val="NoSpacing"/>
        <w:rPr>
          <w:ins w:id="1302" w:author="rcc" w:date="2017-02-09T11:53:00Z"/>
        </w:rPr>
      </w:pPr>
      <w:ins w:id="1303" w:author="rcc" w:date="2017-02-09T11:53:00Z">
        <w:r>
          <w:t xml:space="preserve">                        else x=false;                       </w:t>
        </w:r>
      </w:ins>
    </w:p>
    <w:p w:rsidR="00EE7AF8" w:rsidRDefault="00EE7AF8" w:rsidP="00EE7AF8">
      <w:pPr>
        <w:pStyle w:val="NoSpacing"/>
        <w:rPr>
          <w:ins w:id="1304" w:author="rcc" w:date="2017-02-09T11:53:00Z"/>
        </w:rPr>
      </w:pPr>
    </w:p>
    <w:p w:rsidR="00EE7AF8" w:rsidRDefault="00EE7AF8" w:rsidP="00EE7AF8">
      <w:pPr>
        <w:pStyle w:val="NoSpacing"/>
        <w:rPr>
          <w:ins w:id="1305" w:author="rcc" w:date="2017-02-09T11:53:00Z"/>
        </w:rPr>
      </w:pPr>
      <w:ins w:id="1306" w:author="rcc" w:date="2017-02-09T11:53:00Z">
        <w:r>
          <w:t xml:space="preserve">                    } while (x);                            </w:t>
        </w:r>
      </w:ins>
    </w:p>
    <w:p w:rsidR="00EE7AF8" w:rsidRDefault="00EE7AF8" w:rsidP="00EE7AF8">
      <w:pPr>
        <w:pStyle w:val="NoSpacing"/>
        <w:rPr>
          <w:ins w:id="1307" w:author="rcc" w:date="2017-02-09T11:53:00Z"/>
        </w:rPr>
      </w:pPr>
      <w:ins w:id="1308" w:author="rcc" w:date="2017-02-09T11:53:00Z">
        <w:r>
          <w:t xml:space="preserve">                    y = false;                              </w:t>
        </w:r>
      </w:ins>
    </w:p>
    <w:p w:rsidR="00EE7AF8" w:rsidRDefault="00EE7AF8" w:rsidP="00EE7AF8">
      <w:pPr>
        <w:pStyle w:val="NoSpacing"/>
        <w:rPr>
          <w:ins w:id="1309" w:author="rcc" w:date="2017-02-09T11:53:00Z"/>
        </w:rPr>
      </w:pPr>
      <w:ins w:id="1310" w:author="rcc" w:date="2017-02-09T11:53:00Z">
        <w:r>
          <w:t xml:space="preserve">                } break;</w:t>
        </w:r>
      </w:ins>
    </w:p>
    <w:p w:rsidR="00EE7AF8" w:rsidRDefault="00EE7AF8" w:rsidP="00EE7AF8">
      <w:pPr>
        <w:pStyle w:val="NoSpacing"/>
        <w:rPr>
          <w:ins w:id="1311" w:author="rcc" w:date="2017-02-09T11:53:00Z"/>
        </w:rPr>
      </w:pPr>
      <w:ins w:id="1312" w:author="rcc" w:date="2017-02-09T11:53:00Z">
        <w:r>
          <w:t xml:space="preserve">                </w:t>
        </w:r>
      </w:ins>
    </w:p>
    <w:p w:rsidR="00EE7AF8" w:rsidRDefault="00EE7AF8" w:rsidP="00EE7AF8">
      <w:pPr>
        <w:pStyle w:val="NoSpacing"/>
        <w:rPr>
          <w:ins w:id="1313" w:author="rcc" w:date="2017-02-09T11:53:00Z"/>
        </w:rPr>
      </w:pPr>
      <w:ins w:id="1314" w:author="rcc" w:date="2017-02-09T11:53:00Z">
        <w:r>
          <w:t xml:space="preserve">                case 'm':                       </w:t>
        </w:r>
      </w:ins>
    </w:p>
    <w:p w:rsidR="00EE7AF8" w:rsidRDefault="00EE7AF8" w:rsidP="00EE7AF8">
      <w:pPr>
        <w:pStyle w:val="NoSpacing"/>
        <w:rPr>
          <w:ins w:id="1315" w:author="rcc" w:date="2017-02-09T11:53:00Z"/>
        </w:rPr>
      </w:pPr>
      <w:ins w:id="1316" w:author="rcc" w:date="2017-02-09T11:53:00Z">
        <w:r>
          <w:t xml:space="preserve">                case 'M': {</w:t>
        </w:r>
      </w:ins>
    </w:p>
    <w:p w:rsidR="00EE7AF8" w:rsidRDefault="00EE7AF8" w:rsidP="00EE7AF8">
      <w:pPr>
        <w:pStyle w:val="NoSpacing"/>
        <w:rPr>
          <w:ins w:id="1317" w:author="rcc" w:date="2017-02-09T11:53:00Z"/>
        </w:rPr>
      </w:pPr>
      <w:ins w:id="1318" w:author="rcc" w:date="2017-02-09T11:53:00Z">
        <w:r>
          <w:t xml:space="preserve">                    cout&lt;&lt;"\nWELCOME TO THE NUMBER GUESS MINI-GAME!\n"&lt;&lt;endl;</w:t>
        </w:r>
      </w:ins>
    </w:p>
    <w:p w:rsidR="00EE7AF8" w:rsidRDefault="00EE7AF8" w:rsidP="00EE7AF8">
      <w:pPr>
        <w:pStyle w:val="NoSpacing"/>
        <w:rPr>
          <w:ins w:id="1319" w:author="rcc" w:date="2017-02-09T11:53:00Z"/>
        </w:rPr>
      </w:pPr>
      <w:ins w:id="1320" w:author="rcc" w:date="2017-02-09T11:53:00Z">
        <w:r>
          <w:t xml:space="preserve">                    cout&lt;&lt;"Rules: You must input a number and if it exists in the array for\n"</w:t>
        </w:r>
      </w:ins>
    </w:p>
    <w:p w:rsidR="00EE7AF8" w:rsidRDefault="00EE7AF8" w:rsidP="00EE7AF8">
      <w:pPr>
        <w:pStyle w:val="NoSpacing"/>
        <w:rPr>
          <w:ins w:id="1321" w:author="rcc" w:date="2017-02-09T11:53:00Z"/>
        </w:rPr>
      </w:pPr>
      <w:ins w:id="1322" w:author="rcc" w:date="2017-02-09T11:53:00Z">
        <w:r>
          <w:t xml:space="preserve">                        &lt;&lt;"  3 times, you win $5 to be added to your current money. You will\n"</w:t>
        </w:r>
      </w:ins>
    </w:p>
    <w:p w:rsidR="00EE7AF8" w:rsidRDefault="00EE7AF8" w:rsidP="00EE7AF8">
      <w:pPr>
        <w:pStyle w:val="NoSpacing"/>
        <w:rPr>
          <w:ins w:id="1323" w:author="rcc" w:date="2017-02-09T11:53:00Z"/>
        </w:rPr>
      </w:pPr>
      <w:ins w:id="1324" w:author="rcc" w:date="2017-02-09T11:53:00Z">
        <w:r>
          <w:t xml:space="preserve">                        &lt;&lt;"  be able to cash it out if you proceed to play the slot machine\n"</w:t>
        </w:r>
      </w:ins>
    </w:p>
    <w:p w:rsidR="00EE7AF8" w:rsidRDefault="00EE7AF8" w:rsidP="00EE7AF8">
      <w:pPr>
        <w:pStyle w:val="NoSpacing"/>
        <w:rPr>
          <w:ins w:id="1325" w:author="rcc" w:date="2017-02-09T11:53:00Z"/>
        </w:rPr>
      </w:pPr>
      <w:ins w:id="1326" w:author="rcc" w:date="2017-02-09T11:53:00Z">
        <w:r>
          <w:t xml:space="preserve">                        &lt;&lt;"  after the mini-game. If you don't, the money will remain unless\n"</w:t>
        </w:r>
      </w:ins>
    </w:p>
    <w:p w:rsidR="00EE7AF8" w:rsidRDefault="00EE7AF8" w:rsidP="00EE7AF8">
      <w:pPr>
        <w:pStyle w:val="NoSpacing"/>
        <w:rPr>
          <w:ins w:id="1327" w:author="rcc" w:date="2017-02-09T11:53:00Z"/>
        </w:rPr>
      </w:pPr>
      <w:ins w:id="1328" w:author="rcc" w:date="2017-02-09T11:53:00Z">
        <w:r>
          <w:t xml:space="preserve">                        &lt;&lt;"  you choose not to play the game."&lt;&lt;endl&lt;&lt;endl;</w:t>
        </w:r>
      </w:ins>
    </w:p>
    <w:p w:rsidR="00EE7AF8" w:rsidRDefault="00EE7AF8" w:rsidP="00EE7AF8">
      <w:pPr>
        <w:pStyle w:val="NoSpacing"/>
        <w:rPr>
          <w:ins w:id="1329" w:author="rcc" w:date="2017-02-09T11:53:00Z"/>
        </w:rPr>
      </w:pPr>
      <w:ins w:id="1330" w:author="rcc" w:date="2017-02-09T11:53:00Z">
        <w:r>
          <w:t xml:space="preserve">                    do {</w:t>
        </w:r>
      </w:ins>
    </w:p>
    <w:p w:rsidR="00EE7AF8" w:rsidRDefault="00EE7AF8" w:rsidP="00EE7AF8">
      <w:pPr>
        <w:pStyle w:val="NoSpacing"/>
        <w:rPr>
          <w:ins w:id="1331" w:author="rcc" w:date="2017-02-09T11:53:00Z"/>
        </w:rPr>
      </w:pPr>
      <w:ins w:id="1332" w:author="rcc" w:date="2017-02-09T11:53:00Z">
        <w:r>
          <w:t xml:space="preserve">                    cout&lt;&lt;"PLAY?     P - PLAY     C - CANCEL"&lt;&lt;endl&lt;&lt;endl;      </w:t>
        </w:r>
      </w:ins>
    </w:p>
    <w:p w:rsidR="00EE7AF8" w:rsidRDefault="00EE7AF8" w:rsidP="00EE7AF8">
      <w:pPr>
        <w:pStyle w:val="NoSpacing"/>
        <w:rPr>
          <w:ins w:id="1333" w:author="rcc" w:date="2017-02-09T11:53:00Z"/>
        </w:rPr>
      </w:pPr>
      <w:ins w:id="1334" w:author="rcc" w:date="2017-02-09T11:53:00Z">
        <w:r>
          <w:t xml:space="preserve">                    cout&lt;&lt;"CHOICE: ";</w:t>
        </w:r>
      </w:ins>
    </w:p>
    <w:p w:rsidR="00EE7AF8" w:rsidRDefault="00EE7AF8" w:rsidP="00EE7AF8">
      <w:pPr>
        <w:pStyle w:val="NoSpacing"/>
        <w:rPr>
          <w:ins w:id="1335" w:author="rcc" w:date="2017-02-09T11:53:00Z"/>
        </w:rPr>
      </w:pPr>
      <w:ins w:id="1336" w:author="rcc" w:date="2017-02-09T11:53:00Z">
        <w:r>
          <w:t xml:space="preserve">                    cin&gt;&gt;game; </w:t>
        </w:r>
      </w:ins>
    </w:p>
    <w:p w:rsidR="00EE7AF8" w:rsidRDefault="00EE7AF8" w:rsidP="00EE7AF8">
      <w:pPr>
        <w:pStyle w:val="NoSpacing"/>
        <w:rPr>
          <w:ins w:id="1337" w:author="rcc" w:date="2017-02-09T11:53:00Z"/>
        </w:rPr>
      </w:pPr>
      <w:ins w:id="1338" w:author="rcc" w:date="2017-02-09T11:53:00Z">
        <w:r>
          <w:t xml:space="preserve">                    </w:t>
        </w:r>
      </w:ins>
    </w:p>
    <w:p w:rsidR="00EE7AF8" w:rsidRDefault="00EE7AF8" w:rsidP="00EE7AF8">
      <w:pPr>
        <w:pStyle w:val="NoSpacing"/>
        <w:rPr>
          <w:ins w:id="1339" w:author="rcc" w:date="2017-02-09T11:53:00Z"/>
        </w:rPr>
      </w:pPr>
      <w:ins w:id="1340" w:author="rcc" w:date="2017-02-09T11:53:00Z">
        <w:r>
          <w:t xml:space="preserve">                    filAray(array, MINSIZE);            </w:t>
        </w:r>
      </w:ins>
    </w:p>
    <w:p w:rsidR="00EE7AF8" w:rsidRDefault="00EE7AF8" w:rsidP="00EE7AF8">
      <w:pPr>
        <w:pStyle w:val="NoSpacing"/>
        <w:rPr>
          <w:ins w:id="1341" w:author="rcc" w:date="2017-02-09T11:53:00Z"/>
        </w:rPr>
      </w:pPr>
      <w:ins w:id="1342" w:author="rcc" w:date="2017-02-09T11:53:00Z">
        <w:r>
          <w:t xml:space="preserve">                    </w:t>
        </w:r>
      </w:ins>
    </w:p>
    <w:p w:rsidR="00EE7AF8" w:rsidRDefault="00EE7AF8" w:rsidP="00EE7AF8">
      <w:pPr>
        <w:pStyle w:val="NoSpacing"/>
        <w:rPr>
          <w:ins w:id="1343" w:author="rcc" w:date="2017-02-09T11:53:00Z"/>
        </w:rPr>
      </w:pPr>
      <w:ins w:id="1344" w:author="rcc" w:date="2017-02-09T11:53:00Z">
        <w:r>
          <w:t xml:space="preserve">                    int findN;                          //User input for number guess</w:t>
        </w:r>
      </w:ins>
    </w:p>
    <w:p w:rsidR="00EE7AF8" w:rsidRDefault="00EE7AF8" w:rsidP="00EE7AF8">
      <w:pPr>
        <w:pStyle w:val="NoSpacing"/>
        <w:rPr>
          <w:ins w:id="1345" w:author="rcc" w:date="2017-02-09T11:53:00Z"/>
        </w:rPr>
      </w:pPr>
      <w:ins w:id="1346" w:author="rcc" w:date="2017-02-09T11:53:00Z">
        <w:r>
          <w:t xml:space="preserve">                    </w:t>
        </w:r>
      </w:ins>
    </w:p>
    <w:p w:rsidR="00EE7AF8" w:rsidRDefault="00EE7AF8" w:rsidP="00EE7AF8">
      <w:pPr>
        <w:pStyle w:val="NoSpacing"/>
        <w:rPr>
          <w:ins w:id="1347" w:author="rcc" w:date="2017-02-09T11:53:00Z"/>
        </w:rPr>
      </w:pPr>
      <w:ins w:id="1348" w:author="rcc" w:date="2017-02-09T11:53:00Z">
        <w:r>
          <w:t xml:space="preserve">                    if (game == 'p' || game == 'P') {</w:t>
        </w:r>
      </w:ins>
    </w:p>
    <w:p w:rsidR="00EE7AF8" w:rsidRDefault="00EE7AF8" w:rsidP="00EE7AF8">
      <w:pPr>
        <w:pStyle w:val="NoSpacing"/>
        <w:rPr>
          <w:ins w:id="1349" w:author="rcc" w:date="2017-02-09T11:53:00Z"/>
        </w:rPr>
      </w:pPr>
      <w:ins w:id="1350" w:author="rcc" w:date="2017-02-09T11:53:00Z">
        <w:r>
          <w:t xml:space="preserve">                        cout&lt;&lt;"\nInput a number from 10-99!\n\n";       //Prompt user to input number</w:t>
        </w:r>
      </w:ins>
    </w:p>
    <w:p w:rsidR="00EE7AF8" w:rsidRDefault="00EE7AF8" w:rsidP="00EE7AF8">
      <w:pPr>
        <w:pStyle w:val="NoSpacing"/>
        <w:rPr>
          <w:ins w:id="1351" w:author="rcc" w:date="2017-02-09T11:53:00Z"/>
        </w:rPr>
      </w:pPr>
      <w:ins w:id="1352" w:author="rcc" w:date="2017-02-09T11:53:00Z">
        <w:r>
          <w:t xml:space="preserve">                        cout&lt;&lt;"Number: ";</w:t>
        </w:r>
      </w:ins>
    </w:p>
    <w:p w:rsidR="00EE7AF8" w:rsidRDefault="00EE7AF8" w:rsidP="00EE7AF8">
      <w:pPr>
        <w:pStyle w:val="NoSpacing"/>
        <w:rPr>
          <w:ins w:id="1353" w:author="rcc" w:date="2017-02-09T11:53:00Z"/>
        </w:rPr>
      </w:pPr>
      <w:ins w:id="1354" w:author="rcc" w:date="2017-02-09T11:53:00Z">
        <w:r>
          <w:t xml:space="preserve">                        cin&gt;&gt;findN;</w:t>
        </w:r>
      </w:ins>
    </w:p>
    <w:p w:rsidR="00EE7AF8" w:rsidRDefault="00EE7AF8" w:rsidP="00EE7AF8">
      <w:pPr>
        <w:pStyle w:val="NoSpacing"/>
        <w:rPr>
          <w:ins w:id="1355" w:author="rcc" w:date="2017-02-09T11:53:00Z"/>
        </w:rPr>
      </w:pPr>
      <w:ins w:id="1356" w:author="rcc" w:date="2017-02-09T11:53:00Z">
        <w:r>
          <w:t xml:space="preserve">                        </w:t>
        </w:r>
      </w:ins>
    </w:p>
    <w:p w:rsidR="00EE7AF8" w:rsidRDefault="00EE7AF8" w:rsidP="00EE7AF8">
      <w:pPr>
        <w:pStyle w:val="NoSpacing"/>
        <w:rPr>
          <w:ins w:id="1357" w:author="rcc" w:date="2017-02-09T11:53:00Z"/>
        </w:rPr>
      </w:pPr>
      <w:ins w:id="1358" w:author="rcc" w:date="2017-02-09T11:53:00Z">
        <w:r>
          <w:t xml:space="preserve">                        while (cin.fail()) {                                        //User input validation of float datatype</w:t>
        </w:r>
      </w:ins>
    </w:p>
    <w:p w:rsidR="00EE7AF8" w:rsidRDefault="00EE7AF8" w:rsidP="00EE7AF8">
      <w:pPr>
        <w:pStyle w:val="NoSpacing"/>
        <w:rPr>
          <w:ins w:id="1359" w:author="rcc" w:date="2017-02-09T11:53:00Z"/>
        </w:rPr>
      </w:pPr>
      <w:ins w:id="1360" w:author="rcc" w:date="2017-02-09T11:53:00Z">
        <w:r>
          <w:t xml:space="preserve">                            cout&lt;&lt;"\nYou must only enter a number!"&lt;&lt;endl&lt;&lt;endl;    //for number</w:t>
        </w:r>
      </w:ins>
    </w:p>
    <w:p w:rsidR="00EE7AF8" w:rsidRDefault="00EE7AF8" w:rsidP="00EE7AF8">
      <w:pPr>
        <w:pStyle w:val="NoSpacing"/>
        <w:rPr>
          <w:ins w:id="1361" w:author="rcc" w:date="2017-02-09T11:53:00Z"/>
        </w:rPr>
      </w:pPr>
      <w:ins w:id="1362" w:author="rcc" w:date="2017-02-09T11:53:00Z">
        <w:r>
          <w:t xml:space="preserve">                            cout&lt;&lt;"Number: ";</w:t>
        </w:r>
      </w:ins>
    </w:p>
    <w:p w:rsidR="00EE7AF8" w:rsidRDefault="00EE7AF8" w:rsidP="00EE7AF8">
      <w:pPr>
        <w:pStyle w:val="NoSpacing"/>
        <w:rPr>
          <w:ins w:id="1363" w:author="rcc" w:date="2017-02-09T11:53:00Z"/>
        </w:rPr>
      </w:pPr>
      <w:ins w:id="1364" w:author="rcc" w:date="2017-02-09T11:53:00Z">
        <w:r>
          <w:t xml:space="preserve">                            cin.clear();</w:t>
        </w:r>
      </w:ins>
    </w:p>
    <w:p w:rsidR="00EE7AF8" w:rsidRDefault="00EE7AF8" w:rsidP="00EE7AF8">
      <w:pPr>
        <w:pStyle w:val="NoSpacing"/>
        <w:rPr>
          <w:ins w:id="1365" w:author="rcc" w:date="2017-02-09T11:53:00Z"/>
        </w:rPr>
      </w:pPr>
      <w:ins w:id="1366" w:author="rcc" w:date="2017-02-09T11:53:00Z">
        <w:r>
          <w:t xml:space="preserve">                            getline(cin, dummy);</w:t>
        </w:r>
      </w:ins>
    </w:p>
    <w:p w:rsidR="00EE7AF8" w:rsidRDefault="00EE7AF8" w:rsidP="00EE7AF8">
      <w:pPr>
        <w:pStyle w:val="NoSpacing"/>
        <w:rPr>
          <w:ins w:id="1367" w:author="rcc" w:date="2017-02-09T11:53:00Z"/>
        </w:rPr>
      </w:pPr>
      <w:ins w:id="1368" w:author="rcc" w:date="2017-02-09T11:53:00Z">
        <w:r>
          <w:t xml:space="preserve">                            cin&gt;&gt;findN;</w:t>
        </w:r>
      </w:ins>
    </w:p>
    <w:p w:rsidR="00EE7AF8" w:rsidRDefault="00EE7AF8" w:rsidP="00EE7AF8">
      <w:pPr>
        <w:pStyle w:val="NoSpacing"/>
        <w:rPr>
          <w:ins w:id="1369" w:author="rcc" w:date="2017-02-09T11:53:00Z"/>
        </w:rPr>
      </w:pPr>
      <w:ins w:id="1370" w:author="rcc" w:date="2017-02-09T11:53:00Z">
        <w:r>
          <w:t xml:space="preserve">                        } </w:t>
        </w:r>
      </w:ins>
    </w:p>
    <w:p w:rsidR="00EE7AF8" w:rsidRDefault="00EE7AF8" w:rsidP="00EE7AF8">
      <w:pPr>
        <w:pStyle w:val="NoSpacing"/>
        <w:rPr>
          <w:ins w:id="1371" w:author="rcc" w:date="2017-02-09T11:53:00Z"/>
        </w:rPr>
      </w:pPr>
      <w:ins w:id="1372" w:author="rcc" w:date="2017-02-09T11:53:00Z">
        <w:r>
          <w:t xml:space="preserve">                        </w:t>
        </w:r>
      </w:ins>
    </w:p>
    <w:p w:rsidR="00EE7AF8" w:rsidRDefault="00EE7AF8" w:rsidP="00EE7AF8">
      <w:pPr>
        <w:pStyle w:val="NoSpacing"/>
        <w:rPr>
          <w:ins w:id="1373" w:author="rcc" w:date="2017-02-09T11:53:00Z"/>
        </w:rPr>
      </w:pPr>
      <w:ins w:id="1374" w:author="rcc" w:date="2017-02-09T11:53:00Z">
        <w:r>
          <w:t xml:space="preserve">                        mrkSrt(array, MINSIZE);                 //Sort the filled array</w:t>
        </w:r>
      </w:ins>
    </w:p>
    <w:p w:rsidR="00EE7AF8" w:rsidRDefault="00EE7AF8" w:rsidP="00EE7AF8">
      <w:pPr>
        <w:pStyle w:val="NoSpacing"/>
        <w:rPr>
          <w:ins w:id="1375" w:author="rcc" w:date="2017-02-09T11:53:00Z"/>
        </w:rPr>
      </w:pPr>
      <w:ins w:id="1376" w:author="rcc" w:date="2017-02-09T11:53:00Z">
        <w:r>
          <w:t xml:space="preserve">                        find(array, MINSIZE, found, findN);     //Find out how many times user input's number appeared</w:t>
        </w:r>
      </w:ins>
    </w:p>
    <w:p w:rsidR="00EE7AF8" w:rsidRDefault="00EE7AF8" w:rsidP="00EE7AF8">
      <w:pPr>
        <w:pStyle w:val="NoSpacing"/>
        <w:rPr>
          <w:ins w:id="1377" w:author="rcc" w:date="2017-02-09T11:53:00Z"/>
        </w:rPr>
      </w:pPr>
      <w:ins w:id="1378" w:author="rcc" w:date="2017-02-09T11:53:00Z">
        <w:r>
          <w:t xml:space="preserve">                        cout&lt;&lt;endl;</w:t>
        </w:r>
      </w:ins>
    </w:p>
    <w:p w:rsidR="00EE7AF8" w:rsidRDefault="00EE7AF8" w:rsidP="00EE7AF8">
      <w:pPr>
        <w:pStyle w:val="NoSpacing"/>
        <w:rPr>
          <w:ins w:id="1379" w:author="rcc" w:date="2017-02-09T11:53:00Z"/>
        </w:rPr>
      </w:pPr>
      <w:ins w:id="1380" w:author="rcc" w:date="2017-02-09T11:53:00Z">
        <w:r>
          <w:t xml:space="preserve">                        prntAry(array, MINSIZE);                //Print sorted array</w:t>
        </w:r>
      </w:ins>
    </w:p>
    <w:p w:rsidR="00EE7AF8" w:rsidRDefault="00EE7AF8" w:rsidP="00EE7AF8">
      <w:pPr>
        <w:pStyle w:val="NoSpacing"/>
        <w:rPr>
          <w:ins w:id="1381" w:author="rcc" w:date="2017-02-09T11:53:00Z"/>
        </w:rPr>
      </w:pPr>
      <w:ins w:id="1382" w:author="rcc" w:date="2017-02-09T11:53:00Z">
        <w:r>
          <w:t xml:space="preserve">                        </w:t>
        </w:r>
      </w:ins>
    </w:p>
    <w:p w:rsidR="00EE7AF8" w:rsidRDefault="00EE7AF8" w:rsidP="00EE7AF8">
      <w:pPr>
        <w:pStyle w:val="NoSpacing"/>
        <w:rPr>
          <w:ins w:id="1383" w:author="rcc" w:date="2017-02-09T11:53:00Z"/>
        </w:rPr>
      </w:pPr>
      <w:ins w:id="1384" w:author="rcc" w:date="2017-02-09T11:53:00Z">
        <w:r>
          <w:t xml:space="preserve">                        cout&lt;&lt;"\nNumber "&lt;&lt;findN&lt;&lt;" occured "&lt;&lt;found&lt;&lt;" times.\n"&lt;&lt;endl;       //Display result</w:t>
        </w:r>
      </w:ins>
    </w:p>
    <w:p w:rsidR="00EE7AF8" w:rsidRDefault="00EE7AF8" w:rsidP="00EE7AF8">
      <w:pPr>
        <w:pStyle w:val="NoSpacing"/>
        <w:rPr>
          <w:ins w:id="1385" w:author="rcc" w:date="2017-02-09T11:53:00Z"/>
        </w:rPr>
      </w:pPr>
      <w:ins w:id="1386" w:author="rcc" w:date="2017-02-09T11:53:00Z">
        <w:r>
          <w:t xml:space="preserve">                        </w:t>
        </w:r>
      </w:ins>
    </w:p>
    <w:p w:rsidR="00EE7AF8" w:rsidRDefault="00EE7AF8" w:rsidP="00EE7AF8">
      <w:pPr>
        <w:pStyle w:val="NoSpacing"/>
        <w:rPr>
          <w:ins w:id="1387" w:author="rcc" w:date="2017-02-09T11:53:00Z"/>
        </w:rPr>
      </w:pPr>
      <w:ins w:id="1388" w:author="rcc" w:date="2017-02-09T11:53:00Z">
        <w:r>
          <w:t xml:space="preserve">                        if (found&gt;=3) {             //If user input occurred 3 times or more, add $5 to money</w:t>
        </w:r>
      </w:ins>
    </w:p>
    <w:p w:rsidR="00EE7AF8" w:rsidRDefault="00EE7AF8" w:rsidP="00EE7AF8">
      <w:pPr>
        <w:pStyle w:val="NoSpacing"/>
        <w:rPr>
          <w:ins w:id="1389" w:author="rcc" w:date="2017-02-09T11:53:00Z"/>
        </w:rPr>
      </w:pPr>
      <w:ins w:id="1390" w:author="rcc" w:date="2017-02-09T11:53:00Z">
        <w:r>
          <w:t xml:space="preserve">                            cout&lt;&lt;"Congratulations! $5 is added to the current money!\n"&lt;&lt;endl;</w:t>
        </w:r>
      </w:ins>
    </w:p>
    <w:p w:rsidR="00EE7AF8" w:rsidRDefault="00EE7AF8" w:rsidP="00EE7AF8">
      <w:pPr>
        <w:pStyle w:val="NoSpacing"/>
        <w:rPr>
          <w:ins w:id="1391" w:author="rcc" w:date="2017-02-09T11:53:00Z"/>
        </w:rPr>
      </w:pPr>
      <w:ins w:id="1392" w:author="rcc" w:date="2017-02-09T11:53:00Z">
        <w:r>
          <w:t xml:space="preserve">                            budget+=5;</w:t>
        </w:r>
      </w:ins>
    </w:p>
    <w:p w:rsidR="00EE7AF8" w:rsidRDefault="00EE7AF8" w:rsidP="00EE7AF8">
      <w:pPr>
        <w:pStyle w:val="NoSpacing"/>
        <w:rPr>
          <w:ins w:id="1393" w:author="rcc" w:date="2017-02-09T11:53:00Z"/>
        </w:rPr>
      </w:pPr>
      <w:ins w:id="1394" w:author="rcc" w:date="2017-02-09T11:53:00Z">
        <w:r>
          <w:t xml:space="preserve">                            minCsh+=5;</w:t>
        </w:r>
      </w:ins>
    </w:p>
    <w:p w:rsidR="00EE7AF8" w:rsidRDefault="00EE7AF8" w:rsidP="00EE7AF8">
      <w:pPr>
        <w:pStyle w:val="NoSpacing"/>
        <w:rPr>
          <w:ins w:id="1395" w:author="rcc" w:date="2017-02-09T11:53:00Z"/>
        </w:rPr>
      </w:pPr>
      <w:ins w:id="1396" w:author="rcc" w:date="2017-02-09T11:53:00Z">
        <w:r>
          <w:t xml:space="preserve">                            bonWin+=minCsh;     //Add cash won from mini-game to total cash bonus</w:t>
        </w:r>
      </w:ins>
    </w:p>
    <w:p w:rsidR="00EE7AF8" w:rsidRDefault="00EE7AF8" w:rsidP="00EE7AF8">
      <w:pPr>
        <w:pStyle w:val="NoSpacing"/>
        <w:rPr>
          <w:ins w:id="1397" w:author="rcc" w:date="2017-02-09T11:53:00Z"/>
        </w:rPr>
      </w:pPr>
      <w:ins w:id="1398" w:author="rcc" w:date="2017-02-09T11:53:00Z">
        <w:r>
          <w:t xml:space="preserve">                        }</w:t>
        </w:r>
      </w:ins>
    </w:p>
    <w:p w:rsidR="00EE7AF8" w:rsidRDefault="00EE7AF8" w:rsidP="00EE7AF8">
      <w:pPr>
        <w:pStyle w:val="NoSpacing"/>
        <w:rPr>
          <w:ins w:id="1399" w:author="rcc" w:date="2017-02-09T11:53:00Z"/>
        </w:rPr>
      </w:pPr>
      <w:ins w:id="1400" w:author="rcc" w:date="2017-02-09T11:53:00Z">
        <w:r>
          <w:t xml:space="preserve">                        else {</w:t>
        </w:r>
      </w:ins>
    </w:p>
    <w:p w:rsidR="00EE7AF8" w:rsidRDefault="00EE7AF8" w:rsidP="00EE7AF8">
      <w:pPr>
        <w:pStyle w:val="NoSpacing"/>
        <w:rPr>
          <w:ins w:id="1401" w:author="rcc" w:date="2017-02-09T11:53:00Z"/>
        </w:rPr>
      </w:pPr>
      <w:ins w:id="1402" w:author="rcc" w:date="2017-02-09T11:53:00Z">
        <w:r>
          <w:t xml:space="preserve">                            cout&lt;&lt;"Sorry, you didn't win. Try again!\n"&lt;&lt;endl;</w:t>
        </w:r>
      </w:ins>
    </w:p>
    <w:p w:rsidR="00EE7AF8" w:rsidRDefault="00EE7AF8" w:rsidP="00EE7AF8">
      <w:pPr>
        <w:pStyle w:val="NoSpacing"/>
        <w:rPr>
          <w:ins w:id="1403" w:author="rcc" w:date="2017-02-09T11:53:00Z"/>
        </w:rPr>
      </w:pPr>
      <w:ins w:id="1404" w:author="rcc" w:date="2017-02-09T11:53:00Z">
        <w:r>
          <w:t xml:space="preserve">                            budget=budget;      //If user didn't win, money remains 0</w:t>
        </w:r>
      </w:ins>
    </w:p>
    <w:p w:rsidR="00EE7AF8" w:rsidRDefault="00EE7AF8" w:rsidP="00EE7AF8">
      <w:pPr>
        <w:pStyle w:val="NoSpacing"/>
        <w:rPr>
          <w:ins w:id="1405" w:author="rcc" w:date="2017-02-09T11:53:00Z"/>
        </w:rPr>
      </w:pPr>
      <w:ins w:id="1406" w:author="rcc" w:date="2017-02-09T11:53:00Z">
        <w:r>
          <w:t xml:space="preserve">                        }</w:t>
        </w:r>
      </w:ins>
    </w:p>
    <w:p w:rsidR="00EE7AF8" w:rsidRDefault="00EE7AF8" w:rsidP="00EE7AF8">
      <w:pPr>
        <w:pStyle w:val="NoSpacing"/>
        <w:rPr>
          <w:ins w:id="1407" w:author="rcc" w:date="2017-02-09T11:53:00Z"/>
        </w:rPr>
      </w:pPr>
      <w:ins w:id="1408" w:author="rcc" w:date="2017-02-09T11:53:00Z">
        <w:r>
          <w:t xml:space="preserve">                        </w:t>
        </w:r>
      </w:ins>
    </w:p>
    <w:p w:rsidR="00EE7AF8" w:rsidRDefault="00EE7AF8" w:rsidP="00EE7AF8">
      <w:pPr>
        <w:pStyle w:val="NoSpacing"/>
        <w:rPr>
          <w:ins w:id="1409" w:author="rcc" w:date="2017-02-09T11:53:00Z"/>
        </w:rPr>
      </w:pPr>
      <w:ins w:id="1410" w:author="rcc" w:date="2017-02-09T11:53:00Z">
        <w:r>
          <w:t xml:space="preserve">                        found = 0;      //reset found count</w:t>
        </w:r>
      </w:ins>
    </w:p>
    <w:p w:rsidR="00EE7AF8" w:rsidRDefault="00EE7AF8" w:rsidP="00EE7AF8">
      <w:pPr>
        <w:pStyle w:val="NoSpacing"/>
        <w:rPr>
          <w:ins w:id="1411" w:author="rcc" w:date="2017-02-09T11:53:00Z"/>
        </w:rPr>
      </w:pPr>
      <w:ins w:id="1412" w:author="rcc" w:date="2017-02-09T11:53:00Z">
        <w:r>
          <w:t xml:space="preserve">                    }</w:t>
        </w:r>
      </w:ins>
    </w:p>
    <w:p w:rsidR="00EE7AF8" w:rsidRDefault="00EE7AF8" w:rsidP="00EE7AF8">
      <w:pPr>
        <w:pStyle w:val="NoSpacing"/>
        <w:rPr>
          <w:ins w:id="1413" w:author="rcc" w:date="2017-02-09T11:53:00Z"/>
        </w:rPr>
      </w:pPr>
      <w:ins w:id="1414" w:author="rcc" w:date="2017-02-09T11:53:00Z">
        <w:r>
          <w:t xml:space="preserve">                    </w:t>
        </w:r>
      </w:ins>
    </w:p>
    <w:p w:rsidR="00EE7AF8" w:rsidRDefault="00EE7AF8" w:rsidP="00EE7AF8">
      <w:pPr>
        <w:pStyle w:val="NoSpacing"/>
        <w:rPr>
          <w:ins w:id="1415" w:author="rcc" w:date="2017-02-09T11:53:00Z"/>
        </w:rPr>
      </w:pPr>
      <w:ins w:id="1416" w:author="rcc" w:date="2017-02-09T11:53:00Z">
        <w:r>
          <w:t xml:space="preserve">                    else if (game == 'C' || game == 'c') {          //If user chooses to cancel game, exit mini-game and back to main menu</w:t>
        </w:r>
      </w:ins>
    </w:p>
    <w:p w:rsidR="00EE7AF8" w:rsidRDefault="00EE7AF8" w:rsidP="00EE7AF8">
      <w:pPr>
        <w:pStyle w:val="NoSpacing"/>
        <w:rPr>
          <w:ins w:id="1417" w:author="rcc" w:date="2017-02-09T11:53:00Z"/>
        </w:rPr>
      </w:pPr>
      <w:ins w:id="1418" w:author="rcc" w:date="2017-02-09T11:53:00Z">
        <w:r>
          <w:t xml:space="preserve">                        cout&lt;&lt;"\nExiting mini game..."&lt;&lt;endl&lt;&lt;endl;</w:t>
        </w:r>
      </w:ins>
    </w:p>
    <w:p w:rsidR="00EE7AF8" w:rsidRDefault="00EE7AF8" w:rsidP="00EE7AF8">
      <w:pPr>
        <w:pStyle w:val="NoSpacing"/>
        <w:rPr>
          <w:ins w:id="1419" w:author="rcc" w:date="2017-02-09T11:53:00Z"/>
        </w:rPr>
      </w:pPr>
      <w:ins w:id="1420" w:author="rcc" w:date="2017-02-09T11:53:00Z">
        <w:r>
          <w:t xml:space="preserve">                    }</w:t>
        </w:r>
      </w:ins>
    </w:p>
    <w:p w:rsidR="00EE7AF8" w:rsidRDefault="00EE7AF8" w:rsidP="00EE7AF8">
      <w:pPr>
        <w:pStyle w:val="NoSpacing"/>
        <w:rPr>
          <w:ins w:id="1421" w:author="rcc" w:date="2017-02-09T11:53:00Z"/>
        </w:rPr>
      </w:pPr>
      <w:ins w:id="1422" w:author="rcc" w:date="2017-02-09T11:53:00Z">
        <w:r>
          <w:t xml:space="preserve">                    else cout&lt;&lt;"\n\nWarning: You can only enter 'P' or 'C'!\n"&lt;&lt;endl;     //Else, warn user to input right character. Goes back to main menu</w:t>
        </w:r>
      </w:ins>
    </w:p>
    <w:p w:rsidR="00EE7AF8" w:rsidRDefault="00EE7AF8" w:rsidP="00EE7AF8">
      <w:pPr>
        <w:pStyle w:val="NoSpacing"/>
        <w:rPr>
          <w:ins w:id="1423" w:author="rcc" w:date="2017-02-09T11:53:00Z"/>
        </w:rPr>
      </w:pPr>
      <w:ins w:id="1424" w:author="rcc" w:date="2017-02-09T11:53:00Z">
        <w:r>
          <w:t xml:space="preserve">                    </w:t>
        </w:r>
      </w:ins>
    </w:p>
    <w:p w:rsidR="00EE7AF8" w:rsidRDefault="00EE7AF8" w:rsidP="00EE7AF8">
      <w:pPr>
        <w:pStyle w:val="NoSpacing"/>
        <w:rPr>
          <w:ins w:id="1425" w:author="rcc" w:date="2017-02-09T11:53:00Z"/>
        </w:rPr>
      </w:pPr>
      <w:ins w:id="1426" w:author="rcc" w:date="2017-02-09T11:53:00Z">
        <w:r>
          <w:t xml:space="preserve">                    } while (game == 'p' || game == 'P');       //Continue mini-game as long as user chooses to play</w:t>
        </w:r>
      </w:ins>
    </w:p>
    <w:p w:rsidR="00EE7AF8" w:rsidRDefault="00EE7AF8" w:rsidP="00EE7AF8">
      <w:pPr>
        <w:pStyle w:val="NoSpacing"/>
        <w:rPr>
          <w:ins w:id="1427" w:author="rcc" w:date="2017-02-09T11:53:00Z"/>
        </w:rPr>
      </w:pPr>
      <w:ins w:id="1428" w:author="rcc" w:date="2017-02-09T11:53:00Z">
        <w:r>
          <w:t xml:space="preserve">                    </w:t>
        </w:r>
      </w:ins>
    </w:p>
    <w:p w:rsidR="00EE7AF8" w:rsidRDefault="00EE7AF8" w:rsidP="00EE7AF8">
      <w:pPr>
        <w:pStyle w:val="NoSpacing"/>
        <w:rPr>
          <w:ins w:id="1429" w:author="rcc" w:date="2017-02-09T11:53:00Z"/>
        </w:rPr>
      </w:pPr>
      <w:ins w:id="1430" w:author="rcc" w:date="2017-02-09T11:53:00Z">
        <w:r>
          <w:t xml:space="preserve">                    y=false;    //Exit mini-game back to main menu</w:t>
        </w:r>
      </w:ins>
    </w:p>
    <w:p w:rsidR="00EE7AF8" w:rsidRDefault="00EE7AF8" w:rsidP="00EE7AF8">
      <w:pPr>
        <w:pStyle w:val="NoSpacing"/>
        <w:rPr>
          <w:ins w:id="1431" w:author="rcc" w:date="2017-02-09T11:53:00Z"/>
        </w:rPr>
      </w:pPr>
      <w:ins w:id="1432" w:author="rcc" w:date="2017-02-09T11:53:00Z">
        <w:r>
          <w:t xml:space="preserve">                } break;</w:t>
        </w:r>
      </w:ins>
    </w:p>
    <w:p w:rsidR="00EE7AF8" w:rsidRDefault="00EE7AF8" w:rsidP="00EE7AF8">
      <w:pPr>
        <w:pStyle w:val="NoSpacing"/>
        <w:rPr>
          <w:ins w:id="1433" w:author="rcc" w:date="2017-02-09T11:53:00Z"/>
        </w:rPr>
      </w:pPr>
    </w:p>
    <w:p w:rsidR="00EE7AF8" w:rsidRDefault="00EE7AF8" w:rsidP="00EE7AF8">
      <w:pPr>
        <w:pStyle w:val="NoSpacing"/>
        <w:rPr>
          <w:ins w:id="1434" w:author="rcc" w:date="2017-02-09T11:53:00Z"/>
        </w:rPr>
      </w:pPr>
      <w:ins w:id="1435" w:author="rcc" w:date="2017-02-09T11:53:00Z">
        <w:r>
          <w:t xml:space="preserve">                case 'n':</w:t>
        </w:r>
      </w:ins>
    </w:p>
    <w:p w:rsidR="00EE7AF8" w:rsidRDefault="00EE7AF8" w:rsidP="00EE7AF8">
      <w:pPr>
        <w:pStyle w:val="NoSpacing"/>
        <w:rPr>
          <w:ins w:id="1436" w:author="rcc" w:date="2017-02-09T11:53:00Z"/>
        </w:rPr>
      </w:pPr>
      <w:ins w:id="1437" w:author="rcc" w:date="2017-02-09T11:53:00Z">
        <w:r>
          <w:t xml:space="preserve">                case 'N': {</w:t>
        </w:r>
      </w:ins>
    </w:p>
    <w:p w:rsidR="00EE7AF8" w:rsidRDefault="00EE7AF8" w:rsidP="00EE7AF8">
      <w:pPr>
        <w:pStyle w:val="NoSpacing"/>
        <w:rPr>
          <w:ins w:id="1438" w:author="rcc" w:date="2017-02-09T11:53:00Z"/>
        </w:rPr>
      </w:pPr>
      <w:ins w:id="1439" w:author="rcc" w:date="2017-02-09T11:53:00Z">
        <w:r>
          <w:t xml:space="preserve">                    cout&lt;&lt;"\nGoodbye!"&lt;&lt;endl;               //If begin is 'n' or 'N', exit game prompt </w:t>
        </w:r>
      </w:ins>
    </w:p>
    <w:p w:rsidR="00EE7AF8" w:rsidRDefault="00EE7AF8" w:rsidP="00EE7AF8">
      <w:pPr>
        <w:pStyle w:val="NoSpacing"/>
        <w:rPr>
          <w:ins w:id="1440" w:author="rcc" w:date="2017-02-09T11:53:00Z"/>
        </w:rPr>
      </w:pPr>
      <w:ins w:id="1441" w:author="rcc" w:date="2017-02-09T11:53:00Z">
        <w:r>
          <w:t xml:space="preserve">                    budget = 0;                             //Set money to 0 if player did not choose to play even if player won in mini game</w:t>
        </w:r>
      </w:ins>
    </w:p>
    <w:p w:rsidR="00EE7AF8" w:rsidRDefault="00EE7AF8" w:rsidP="00EE7AF8">
      <w:pPr>
        <w:pStyle w:val="NoSpacing"/>
        <w:rPr>
          <w:ins w:id="1442" w:author="rcc" w:date="2017-02-09T11:53:00Z"/>
        </w:rPr>
      </w:pPr>
      <w:ins w:id="1443" w:author="rcc" w:date="2017-02-09T11:53:00Z">
        <w:r>
          <w:t xml:space="preserve">                    y = false;                              //Game play exit, back to main menu</w:t>
        </w:r>
      </w:ins>
    </w:p>
    <w:p w:rsidR="00EE7AF8" w:rsidRDefault="00EE7AF8" w:rsidP="00EE7AF8">
      <w:pPr>
        <w:pStyle w:val="NoSpacing"/>
        <w:rPr>
          <w:ins w:id="1444" w:author="rcc" w:date="2017-02-09T11:53:00Z"/>
        </w:rPr>
      </w:pPr>
      <w:ins w:id="1445" w:author="rcc" w:date="2017-02-09T11:53:00Z">
        <w:r>
          <w:t xml:space="preserve">                } break;</w:t>
        </w:r>
      </w:ins>
    </w:p>
    <w:p w:rsidR="00EE7AF8" w:rsidRDefault="00EE7AF8" w:rsidP="00EE7AF8">
      <w:pPr>
        <w:pStyle w:val="NoSpacing"/>
        <w:rPr>
          <w:ins w:id="1446" w:author="rcc" w:date="2017-02-09T11:53:00Z"/>
        </w:rPr>
      </w:pPr>
    </w:p>
    <w:p w:rsidR="00EE7AF8" w:rsidRDefault="00EE7AF8" w:rsidP="00EE7AF8">
      <w:pPr>
        <w:pStyle w:val="NoSpacing"/>
        <w:pBdr>
          <w:bottom w:val="single" w:sz="6" w:space="1" w:color="auto"/>
        </w:pBdr>
        <w:rPr>
          <w:ins w:id="1447" w:author="rcc" w:date="2017-02-09T11:53:00Z"/>
        </w:rPr>
      </w:pPr>
    </w:p>
    <w:p w:rsidR="00EE7AF8" w:rsidRDefault="00EE7AF8" w:rsidP="00EE7AF8">
      <w:pPr>
        <w:pStyle w:val="NoSpacing"/>
        <w:rPr>
          <w:ins w:id="1448" w:author="rcc" w:date="2017-02-09T11:53:00Z"/>
        </w:rPr>
      </w:pPr>
    </w:p>
    <w:p w:rsidR="00AB6885" w:rsidRDefault="00AB6885" w:rsidP="00EE7AF8">
      <w:pPr>
        <w:pStyle w:val="NoSpacing"/>
        <w:rPr>
          <w:ins w:id="1449" w:author="rcc" w:date="2017-02-09T11:53:00Z"/>
        </w:rPr>
      </w:pPr>
      <w:ins w:id="1450" w:author="rcc" w:date="2017-02-09T11:53:00Z">
        <w:r>
          <w:t xml:space="preserve">    </w:t>
        </w:r>
      </w:ins>
    </w:p>
    <w:p w:rsidR="00AB6885" w:rsidRDefault="00AB6885" w:rsidP="00AB6885">
      <w:pPr>
        <w:pStyle w:val="NoSpacing"/>
        <w:ind w:left="2160"/>
      </w:pPr>
    </w:p>
    <w:p w:rsidR="00AB6885" w:rsidRDefault="00AB6885" w:rsidP="00AB6885">
      <w:pPr>
        <w:pStyle w:val="NoSpacing"/>
      </w:pPr>
      <w:r>
        <w:t xml:space="preserve">                if (budget &gt;= 0 &amp;&amp; budget &lt;= 20000) {   </w:t>
      </w:r>
    </w:p>
    <w:p w:rsidR="00AB6885" w:rsidRDefault="00AB6885" w:rsidP="00AB6885">
      <w:pPr>
        <w:pStyle w:val="NoSpacing"/>
      </w:pPr>
      <w:r>
        <w:t xml:space="preserve">                    int exCshBn = cshBon*rndOff+0.5;</w:t>
      </w:r>
    </w:p>
    <w:p w:rsidR="00AB6885" w:rsidRDefault="00AB6885" w:rsidP="00AB6885">
      <w:pPr>
        <w:pStyle w:val="NoSpacing"/>
      </w:pPr>
      <w:r>
        <w:t xml:space="preserve">                    cshBon = exCshBn/100.0f;            </w:t>
      </w:r>
    </w:p>
    <w:p w:rsidR="00AB6885" w:rsidRDefault="00AB6885" w:rsidP="00AB6885">
      <w:pPr>
        <w:pStyle w:val="NoSpacing"/>
      </w:pPr>
    </w:p>
    <w:p w:rsidR="00AB6885" w:rsidRDefault="00AB6885" w:rsidP="00AB6885">
      <w:pPr>
        <w:pStyle w:val="NoSpacing"/>
      </w:pPr>
      <w:r>
        <w:t xml:space="preserve">                    budget += cshBon;</w:t>
      </w:r>
    </w:p>
    <w:p w:rsidR="00AB6885" w:rsidRDefault="00AB6885" w:rsidP="00AB6885">
      <w:pPr>
        <w:pStyle w:val="NoSpacing"/>
      </w:pPr>
      <w:r>
        <w:t xml:space="preserve">                    cout&lt;&lt;"\nThank you for choosing to play the game!"&lt;&lt;endl;       </w:t>
      </w:r>
    </w:p>
    <w:p w:rsidR="00AB6885" w:rsidRDefault="00AB6885" w:rsidP="00AB6885">
      <w:pPr>
        <w:pStyle w:val="NoSpacing"/>
      </w:pPr>
      <w:r>
        <w:t xml:space="preserve">                    cout&lt;&lt;"We added $"&lt;&lt;cshBon&lt;&lt;" to your capital as cash bonus."&lt;&lt;endl&lt;&lt;endl;</w:t>
      </w:r>
    </w:p>
    <w:p w:rsidR="00AB6885" w:rsidRDefault="00AB6885" w:rsidP="00AB6885">
      <w:pPr>
        <w:pStyle w:val="NoSpacing"/>
      </w:pPr>
      <w:r>
        <w:t xml:space="preserve">                    cout&lt;&lt;"Good luck ^_^"&lt;&lt;endl;</w:t>
      </w:r>
    </w:p>
    <w:p w:rsidR="00AB6885" w:rsidRDefault="00AB6885" w:rsidP="00AB6885">
      <w:pPr>
        <w:pStyle w:val="NoSpacing"/>
      </w:pPr>
      <w:r>
        <w:t xml:space="preserve">                    bonWin+=cshBon;                             }</w:t>
      </w:r>
    </w:p>
    <w:p w:rsidR="00AB6885" w:rsidRDefault="00AB6885" w:rsidP="00AB6885">
      <w:pPr>
        <w:pStyle w:val="NoSpacing"/>
      </w:pPr>
      <w:r>
        <w:t>int exBud = budget*rndOff+0.5;</w:t>
      </w:r>
    </w:p>
    <w:p w:rsidR="00AB6885" w:rsidRDefault="00AB6885" w:rsidP="00AB6885">
      <w:pPr>
        <w:pStyle w:val="NoSpacing"/>
      </w:pPr>
      <w:r>
        <w:t xml:space="preserve">                budget = exBud/100.0f;                  </w:t>
      </w:r>
    </w:p>
    <w:p w:rsidR="00AB6885" w:rsidRDefault="00AB6885" w:rsidP="00AB6885">
      <w:pPr>
        <w:pStyle w:val="NoSpacing"/>
      </w:pPr>
    </w:p>
    <w:p w:rsidR="00AB6885" w:rsidRDefault="00AB6885" w:rsidP="00AB6885">
      <w:pPr>
        <w:pStyle w:val="NoSpacing"/>
      </w:pPr>
      <w:r>
        <w:t xml:space="preserve">                cout&lt;&lt;endl</w:t>
      </w:r>
    </w:p>
    <w:p w:rsidR="00AB6885" w:rsidRDefault="00AB6885" w:rsidP="00AB6885">
      <w:pPr>
        <w:pStyle w:val="NoSpacing"/>
      </w:pPr>
      <w:r>
        <w:t xml:space="preserve">                    &lt;&lt;"----------------------------------------"&lt;&lt;endl;</w:t>
      </w:r>
    </w:p>
    <w:p w:rsidR="00AB6885" w:rsidRDefault="00AB6885" w:rsidP="00AB6885">
      <w:pPr>
        <w:pStyle w:val="NoSpacing"/>
      </w:pPr>
      <w:r>
        <w:t xml:space="preserve">                cout&lt;&lt;"Player: "&lt;&lt;name&lt;&lt;endl;                                   </w:t>
      </w:r>
    </w:p>
    <w:p w:rsidR="00AB6885" w:rsidRDefault="00AB6885" w:rsidP="00AB6885">
      <w:pPr>
        <w:pStyle w:val="NoSpacing"/>
      </w:pPr>
      <w:r>
        <w:t xml:space="preserve">                cout&lt;&lt;"Current Money: $"&lt;&lt;budget&lt;&lt;endl;                         </w:t>
      </w:r>
    </w:p>
    <w:p w:rsidR="00AB6885" w:rsidRDefault="00AB6885" w:rsidP="00AB6885">
      <w:pPr>
        <w:pStyle w:val="NoSpacing"/>
      </w:pPr>
      <w:r>
        <w:t xml:space="preserve">                cout&lt;&lt;"----------------------------------------"&lt;&lt;endl&lt;&lt;endl;</w:t>
      </w:r>
    </w:p>
    <w:p w:rsidR="00AB6885" w:rsidRDefault="00AB6885" w:rsidP="00AB6885">
      <w:pPr>
        <w:pStyle w:val="NoSpacing"/>
      </w:pPr>
    </w:p>
    <w:p w:rsidR="00AB6885" w:rsidRDefault="00AB6885" w:rsidP="00AB6885">
      <w:pPr>
        <w:pStyle w:val="NoSpacing"/>
      </w:pPr>
      <w:r>
        <w:t xml:space="preserve">                do {                                                </w:t>
      </w:r>
    </w:p>
    <w:p w:rsidR="00AB6885" w:rsidRDefault="00AB6885" w:rsidP="00AB6885">
      <w:pPr>
        <w:pStyle w:val="NoSpacing"/>
      </w:pPr>
      <w:r>
        <w:t xml:space="preserve">                    if (budget &gt; minVal) {                          </w:t>
      </w:r>
    </w:p>
    <w:p w:rsidR="00AB6885" w:rsidRDefault="00AB6885" w:rsidP="00AB6885">
      <w:pPr>
        <w:pStyle w:val="NoSpacing"/>
      </w:pPr>
      <w:r>
        <w:t xml:space="preserve">                        do {</w:t>
      </w:r>
    </w:p>
    <w:p w:rsidR="00AB6885" w:rsidRDefault="00AB6885" w:rsidP="00AB6885">
      <w:pPr>
        <w:pStyle w:val="NoSpacing"/>
      </w:pPr>
      <w:r>
        <w:t xml:space="preserve">                            cout&lt;&lt;"\tPLAY"&lt;&lt;endl&lt;&lt;endl;                     </w:t>
      </w:r>
    </w:p>
    <w:p w:rsidR="00AB6885" w:rsidRDefault="00AB6885" w:rsidP="00AB6885">
      <w:pPr>
        <w:pStyle w:val="NoSpacing"/>
      </w:pPr>
      <w:r>
        <w:t xml:space="preserve">                            cout&lt;&lt;"S - SPIN   C - CANCEL"&lt;&lt;endl&lt;&lt;endl;</w:t>
      </w:r>
    </w:p>
    <w:p w:rsidR="00AB6885" w:rsidRDefault="00AB6885" w:rsidP="00AB6885">
      <w:pPr>
        <w:pStyle w:val="NoSpacing"/>
      </w:pPr>
      <w:r>
        <w:t xml:space="preserve">                            cout&lt;&lt;"CHOICE: ";</w:t>
      </w:r>
    </w:p>
    <w:p w:rsidR="00AB6885" w:rsidRDefault="00AB6885" w:rsidP="00AB6885">
      <w:pPr>
        <w:pStyle w:val="NoSpacing"/>
      </w:pPr>
      <w:r>
        <w:t xml:space="preserve">                            cin&gt;&gt;choice;                        </w:t>
      </w:r>
    </w:p>
    <w:p w:rsidR="00AB6885" w:rsidRDefault="00AB6885" w:rsidP="00AB6885">
      <w:pPr>
        <w:pStyle w:val="NoSpacing"/>
      </w:pPr>
    </w:p>
    <w:p w:rsidR="00AB6885" w:rsidRDefault="00AB6885" w:rsidP="00AB6885">
      <w:pPr>
        <w:pStyle w:val="NoSpacing"/>
      </w:pPr>
      <w:r>
        <w:t xml:space="preserve">                            if ((choice == 'S' || choice == 's') &amp;&amp; budget&gt;minVal) {       </w:t>
      </w:r>
    </w:p>
    <w:p w:rsidR="00AB6885" w:rsidRDefault="00AB6885" w:rsidP="00AB6885">
      <w:pPr>
        <w:pStyle w:val="NoSpacing"/>
      </w:pPr>
      <w:r>
        <w:t xml:space="preserve">                                do {                        </w:t>
      </w:r>
    </w:p>
    <w:p w:rsidR="00AB6885" w:rsidRDefault="00AB6885" w:rsidP="00AB6885">
      <w:pPr>
        <w:pStyle w:val="NoSpacing"/>
      </w:pPr>
      <w:r>
        <w:t xml:space="preserve">                                    cout&lt;&lt;endl&lt;&lt;"BET: $";               </w:t>
      </w:r>
    </w:p>
    <w:p w:rsidR="00AB6885" w:rsidRDefault="00AB6885" w:rsidP="00AB6885">
      <w:pPr>
        <w:pStyle w:val="NoSpacing"/>
      </w:pPr>
      <w:r>
        <w:t xml:space="preserve">                                    cin&gt;&gt;bet;                      </w:t>
      </w:r>
    </w:p>
    <w:p w:rsidR="00AB6885" w:rsidRDefault="00AB6885" w:rsidP="00AB6885">
      <w:pPr>
        <w:pStyle w:val="NoSpacing"/>
      </w:pPr>
      <w:r>
        <w:t xml:space="preserve">                                    </w:t>
      </w:r>
    </w:p>
    <w:p w:rsidR="00AB6885" w:rsidRDefault="00AB6885" w:rsidP="00AB6885">
      <w:pPr>
        <w:pStyle w:val="NoSpacing"/>
      </w:pPr>
      <w:r>
        <w:t xml:space="preserve">                                    while (cin.fail()) {                                        </w:t>
      </w:r>
    </w:p>
    <w:p w:rsidR="00AB6885" w:rsidRDefault="00AB6885" w:rsidP="00AB6885">
      <w:pPr>
        <w:pStyle w:val="NoSpacing"/>
      </w:pPr>
      <w:r>
        <w:t xml:space="preserve">                                        cout&lt;&lt;"\nYou must only enter a number!"&lt;&lt;endl&lt;&lt;endl;    </w:t>
      </w:r>
    </w:p>
    <w:p w:rsidR="00AB6885" w:rsidRDefault="00AB6885" w:rsidP="00AB6885">
      <w:pPr>
        <w:pStyle w:val="NoSpacing"/>
      </w:pPr>
      <w:r>
        <w:t xml:space="preserve">                                        cout&lt;&lt;"Bet: $";</w:t>
      </w:r>
    </w:p>
    <w:p w:rsidR="00AB6885" w:rsidRDefault="00AB6885" w:rsidP="00AB6885">
      <w:pPr>
        <w:pStyle w:val="NoSpacing"/>
      </w:pPr>
      <w:r>
        <w:t xml:space="preserve">                                        cin.clear();</w:t>
      </w:r>
    </w:p>
    <w:p w:rsidR="00AB6885" w:rsidRDefault="00AB6885" w:rsidP="00AB6885">
      <w:pPr>
        <w:pStyle w:val="NoSpacing"/>
      </w:pPr>
      <w:r>
        <w:t xml:space="preserve">                                        getline(cin, dummy);</w:t>
      </w:r>
    </w:p>
    <w:p w:rsidR="00AB6885" w:rsidRDefault="00AB6885" w:rsidP="00AB6885">
      <w:pPr>
        <w:pStyle w:val="NoSpacing"/>
      </w:pPr>
      <w:r>
        <w:t xml:space="preserve">                                        cin&gt;&gt;bet;</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if (bet&gt;budget) {                   </w:t>
      </w:r>
    </w:p>
    <w:p w:rsidR="00AB6885" w:rsidRDefault="00AB6885" w:rsidP="00AB6885">
      <w:pPr>
        <w:pStyle w:val="NoSpacing"/>
      </w:pPr>
      <w:r>
        <w:t xml:space="preserve">                                        cout&lt;&lt;"\nYour bet cannot be higher than your capital!"&lt;&lt;endl;</w:t>
      </w:r>
    </w:p>
    <w:p w:rsidR="00AB6885" w:rsidRDefault="00AB6885" w:rsidP="00AB6885">
      <w:pPr>
        <w:pStyle w:val="NoSpacing"/>
      </w:pPr>
      <w:r>
        <w:t xml:space="preserve">                                        cout&lt;&lt;"Your remaining cash is $"&lt;&lt;budget&lt;&lt;endl&lt;&lt;endl;</w:t>
      </w:r>
    </w:p>
    <w:p w:rsidR="00AB6885" w:rsidRDefault="00AB6885" w:rsidP="00AB6885">
      <w:pPr>
        <w:pStyle w:val="NoSpacing"/>
      </w:pPr>
      <w:r>
        <w:t xml:space="preserve">                                    }</w:t>
      </w:r>
    </w:p>
    <w:p w:rsidR="00AB6885" w:rsidRDefault="00AB6885" w:rsidP="00AB6885">
      <w:pPr>
        <w:pStyle w:val="NoSpacing"/>
      </w:pPr>
      <w:r>
        <w:t xml:space="preserve">                                    else if (bet&lt;=minVal) {             </w:t>
      </w:r>
    </w:p>
    <w:p w:rsidR="00AB6885" w:rsidRDefault="00AB6885" w:rsidP="00AB6885">
      <w:pPr>
        <w:pStyle w:val="NoSpacing"/>
      </w:pPr>
      <w:r>
        <w:t xml:space="preserve">                                        cout&lt;&lt;"\nBet must be greater than 0!"&lt;&lt;endl;</w:t>
      </w:r>
    </w:p>
    <w:p w:rsidR="00AB6885" w:rsidRDefault="00AB6885" w:rsidP="00AB6885">
      <w:pPr>
        <w:pStyle w:val="NoSpacing"/>
      </w:pPr>
      <w:r>
        <w:t xml:space="preserve">                                        cout&lt;&lt;"Your remaining cash is $"&lt;&lt;budget&lt;&lt;endl&lt;&lt;endl;</w:t>
      </w:r>
    </w:p>
    <w:p w:rsidR="00AB6885" w:rsidRDefault="00AB6885" w:rsidP="00AB6885">
      <w:pPr>
        <w:pStyle w:val="NoSpacing"/>
      </w:pPr>
      <w:r>
        <w:t xml:space="preserve">                                    }                              </w:t>
      </w:r>
    </w:p>
    <w:p w:rsidR="00AB6885" w:rsidRDefault="00AB6885" w:rsidP="00AB6885">
      <w:pPr>
        <w:pStyle w:val="NoSpacing"/>
      </w:pPr>
      <w:r>
        <w:t xml:space="preserve">                                    else if (bet&lt;=budget &amp;&amp; bet&gt;minVal) {     </w:t>
      </w:r>
    </w:p>
    <w:p w:rsidR="00AB6885" w:rsidRDefault="00AB6885" w:rsidP="00AB6885">
      <w:pPr>
        <w:pStyle w:val="NoSpacing"/>
      </w:pPr>
      <w:r>
        <w:t xml:space="preserve">                                        play++;                               </w:t>
      </w:r>
    </w:p>
    <w:p w:rsidR="00AB6885" w:rsidRDefault="00AB6885" w:rsidP="00AB6885">
      <w:pPr>
        <w:pStyle w:val="NoSpacing"/>
      </w:pPr>
      <w:r>
        <w:t xml:space="preserve">                                        </w:t>
      </w:r>
    </w:p>
    <w:p w:rsidR="00AB6885" w:rsidRDefault="00AB6885" w:rsidP="00AB6885">
      <w:pPr>
        <w:pStyle w:val="NoSpacing"/>
      </w:pPr>
      <w:r>
        <w:t xml:space="preserve">                                        budget = (play==g8mBon &amp;&amp; g8mBon&lt;=50)?budget+=(loss*bonCsh1):           </w:t>
      </w:r>
    </w:p>
    <w:p w:rsidR="00AB6885" w:rsidRDefault="00AB6885" w:rsidP="00AB6885">
      <w:pPr>
        <w:pStyle w:val="NoSpacing"/>
      </w:pPr>
      <w:r>
        <w:t xml:space="preserve">                                                 (play==g8mBon &amp;&amp; g8mBon&lt;=100)?budget+=(</w:t>
      </w:r>
      <w:r w:rsidR="007A4930">
        <w:t xml:space="preserve">loss*bonCsh2):          </w:t>
      </w:r>
    </w:p>
    <w:p w:rsidR="00AB6885" w:rsidRDefault="00AB6885" w:rsidP="00AB6885">
      <w:pPr>
        <w:pStyle w:val="NoSpacing"/>
      </w:pPr>
      <w:r>
        <w:t xml:space="preserve">                                                 (play==g8mBon &amp;&amp; g8mBon&lt;=300)?budget+=(loss*bonCsh3):          </w:t>
      </w:r>
    </w:p>
    <w:p w:rsidR="00AB6885" w:rsidRDefault="00AB6885" w:rsidP="00AB6885">
      <w:pPr>
        <w:pStyle w:val="NoSpacing"/>
      </w:pPr>
      <w:r>
        <w:t xml:space="preserve">                                                 (play==g8mBon &amp;&amp; g8mBon&gt;=301)?budget+=(loss*bonCsh4): budget;  </w:t>
      </w:r>
    </w:p>
    <w:p w:rsidR="007A4930" w:rsidRDefault="007A4930" w:rsidP="00AB6885">
      <w:pPr>
        <w:pStyle w:val="NoSpacing"/>
      </w:pPr>
    </w:p>
    <w:p w:rsidR="00AB6885" w:rsidRDefault="00AB6885" w:rsidP="00AB6885">
      <w:pPr>
        <w:pStyle w:val="NoSpacing"/>
      </w:pPr>
      <w:r>
        <w:t xml:space="preserve">                                        if (play==g8mBon) {                                            </w:t>
      </w:r>
    </w:p>
    <w:p w:rsidR="00AB6885" w:rsidRDefault="00AB6885" w:rsidP="007A4930">
      <w:pPr>
        <w:pStyle w:val="NoSpacing"/>
        <w:ind w:left="2880"/>
      </w:pPr>
      <w:r>
        <w:t>float amount = (g8mBon&lt;=50</w:t>
      </w:r>
      <w:r w:rsidR="007A4930">
        <w:t xml:space="preserve">)?(loss*bonCsh1):           </w:t>
      </w:r>
      <w:r>
        <w:t xml:space="preserve">                                                           (g8mBon&lt;=100)?(loss*bonCsh2):            </w:t>
      </w:r>
    </w:p>
    <w:p w:rsidR="00AB6885" w:rsidRDefault="00AB6885" w:rsidP="00AB6885">
      <w:pPr>
        <w:pStyle w:val="NoSpacing"/>
      </w:pPr>
      <w:r>
        <w:t xml:space="preserve">                                                           (g8mBon&lt;=300)?(loss*bonCsh3):</w:t>
      </w:r>
    </w:p>
    <w:p w:rsidR="00AB6885" w:rsidRDefault="00AB6885" w:rsidP="00AB6885">
      <w:pPr>
        <w:pStyle w:val="NoSpacing"/>
      </w:pPr>
      <w:r>
        <w:t xml:space="preserve">                                                           (g8mBon&gt;=301)?(loss*bonCsh4):'\n';</w:t>
      </w:r>
    </w:p>
    <w:p w:rsidR="00AB6885" w:rsidRDefault="00AB6885" w:rsidP="00AB6885">
      <w:pPr>
        <w:pStyle w:val="NoSpacing"/>
      </w:pPr>
      <w:r>
        <w:t xml:space="preserve">                                            </w:t>
      </w:r>
    </w:p>
    <w:p w:rsidR="007A4930" w:rsidRDefault="00AB6885" w:rsidP="00AB6885">
      <w:pPr>
        <w:pStyle w:val="NoSpacing"/>
      </w:pPr>
      <w:r>
        <w:t xml:space="preserve">                                            cout&lt;&lt;"\nCongratulations!\n"                            </w:t>
      </w:r>
    </w:p>
    <w:p w:rsidR="007A4930" w:rsidRDefault="00AB6885" w:rsidP="00AB6885">
      <w:pPr>
        <w:pStyle w:val="NoSpacing"/>
      </w:pPr>
      <w:r>
        <w:t xml:space="preserve">                                                &lt;&lt;"You earned game bonus for reaching "&lt;&lt;g8mBon&lt;&lt;" number of </w:t>
      </w:r>
    </w:p>
    <w:p w:rsidR="00AB6885" w:rsidRDefault="007A4930" w:rsidP="00AB6885">
      <w:pPr>
        <w:pStyle w:val="NoSpacing"/>
      </w:pPr>
      <w:r>
        <w:tab/>
      </w:r>
      <w:r>
        <w:tab/>
      </w:r>
      <w:r>
        <w:tab/>
      </w:r>
      <w:r>
        <w:tab/>
      </w:r>
      <w:r w:rsidR="00AB6885">
        <w:t xml:space="preserve">spins!"&lt;&lt;endl;    </w:t>
      </w:r>
    </w:p>
    <w:p w:rsidR="00AB6885" w:rsidRDefault="00AB6885" w:rsidP="00AB6885">
      <w:pPr>
        <w:pStyle w:val="NoSpacing"/>
      </w:pPr>
      <w:r>
        <w:t xml:space="preserve">                                            cout&lt;&lt;"$"&lt;&lt;amount&lt;&lt;" is added to your cash amount!"&lt;&lt;endl;</w:t>
      </w:r>
    </w:p>
    <w:p w:rsidR="007A4930" w:rsidRDefault="00AB6885" w:rsidP="00AB6885">
      <w:pPr>
        <w:pStyle w:val="NoSpacing"/>
      </w:pPr>
      <w:r>
        <w:t xml:space="preserve">                                            g8mBon+=g8mBon;                                         </w:t>
      </w:r>
    </w:p>
    <w:p w:rsidR="00AB6885" w:rsidRDefault="00AB6885" w:rsidP="00AB6885">
      <w:pPr>
        <w:pStyle w:val="NoSpacing"/>
      </w:pPr>
      <w:r>
        <w:t xml:space="preserve">                                            bonWin+=(g8mBon&lt;=50)?(loss*bonCsh1):</w:t>
      </w:r>
    </w:p>
    <w:p w:rsidR="007A4930" w:rsidRDefault="00AB6885" w:rsidP="00AB6885">
      <w:pPr>
        <w:pStyle w:val="NoSpacing"/>
      </w:pPr>
      <w:r>
        <w:t xml:space="preserve">                                                    (g8mBon&lt;=100)?(loss*bonCsh2):                   </w:t>
      </w:r>
    </w:p>
    <w:p w:rsidR="00AB6885" w:rsidRDefault="00AB6885" w:rsidP="00AB6885">
      <w:pPr>
        <w:pStyle w:val="NoSpacing"/>
      </w:pPr>
      <w:r>
        <w:t xml:space="preserve">                                                    (g8mBon&lt;=300)?(loss*bonCsh3):</w:t>
      </w:r>
    </w:p>
    <w:p w:rsidR="00AB6885" w:rsidRDefault="00AB6885" w:rsidP="00AB6885">
      <w:pPr>
        <w:pStyle w:val="NoSpacing"/>
      </w:pPr>
      <w:r>
        <w:t xml:space="preserve">                                                    (g8mBon&gt;=301)?(loss*bonCsh4):minVal;</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rn1 = (rand()%(8-4+1))+4;   //Value range from 4 to 8</w:t>
      </w:r>
    </w:p>
    <w:p w:rsidR="00AB6885" w:rsidRDefault="00AB6885" w:rsidP="00AB6885">
      <w:pPr>
        <w:pStyle w:val="NoSpacing"/>
      </w:pPr>
      <w:r>
        <w:t xml:space="preserve">                                        rn2 = (rand()%(8-4+1))+4;   //Value range from 4 to 8</w:t>
      </w:r>
    </w:p>
    <w:p w:rsidR="00AB6885" w:rsidRDefault="00AB6885" w:rsidP="00AB6885">
      <w:pPr>
        <w:pStyle w:val="NoSpacing"/>
      </w:pPr>
      <w:r>
        <w:t xml:space="preserve">                                        rn3 = (rand()%(8-4+1))+4;   //Value range from 4 to 8</w:t>
      </w:r>
    </w:p>
    <w:p w:rsidR="007A4930" w:rsidRDefault="00AB6885" w:rsidP="00AB6885">
      <w:pPr>
        <w:pStyle w:val="NoSpacing"/>
      </w:pPr>
      <w:r>
        <w:t xml:space="preserve">                                        rn4 = (rand()%(8-4+1))+4;   //Value range from 4 to 8       </w:t>
      </w:r>
    </w:p>
    <w:p w:rsidR="00AB6885" w:rsidRDefault="00AB6885" w:rsidP="00AB6885">
      <w:pPr>
        <w:pStyle w:val="NoSpacing"/>
      </w:pPr>
      <w:r>
        <w:t xml:space="preserve">                                        rn5 = (rand()%(8-4+1))+4;   //Value range from 4 to 8</w:t>
      </w:r>
    </w:p>
    <w:p w:rsidR="007A4930" w:rsidRDefault="00AB6885" w:rsidP="00AB6885">
      <w:pPr>
        <w:pStyle w:val="NoSpacing"/>
      </w:pPr>
      <w:r>
        <w:t xml:space="preserve">                                        rn6 = (rand()%(8-4+1))+4;   //Value range from 4 to 8       </w:t>
      </w:r>
    </w:p>
    <w:p w:rsidR="00AB6885" w:rsidRDefault="00AB6885" w:rsidP="00AB6885">
      <w:pPr>
        <w:pStyle w:val="NoSpacing"/>
      </w:pPr>
      <w:r>
        <w:t xml:space="preserve">                                        rn7 = (rand()%(8-4+1))+4;   //Value range from 4 to 8</w:t>
      </w:r>
    </w:p>
    <w:p w:rsidR="00AB6885" w:rsidRDefault="00AB6885" w:rsidP="00AB6885">
      <w:pPr>
        <w:pStyle w:val="NoSpacing"/>
      </w:pPr>
      <w:r>
        <w:t xml:space="preserve">                                        rn8 = (rand()%(8-4+1))+4;   //Value range from 4 to 8</w:t>
      </w:r>
    </w:p>
    <w:p w:rsidR="00AB6885" w:rsidRDefault="00AB6885" w:rsidP="00AB6885">
      <w:pPr>
        <w:pStyle w:val="NoSpacing"/>
      </w:pPr>
      <w:r>
        <w:t xml:space="preserve">                                        rn9 = (rand()%(8-4+1))+4;   //Value range from 4 to 8</w:t>
      </w:r>
    </w:p>
    <w:p w:rsidR="00AB6885" w:rsidRDefault="00AB6885" w:rsidP="00AB6885">
      <w:pPr>
        <w:pStyle w:val="NoSpacing"/>
      </w:pPr>
    </w:p>
    <w:p w:rsidR="00AB6885" w:rsidRDefault="00AB6885" w:rsidP="00AB6885">
      <w:pPr>
        <w:pStyle w:val="NoSpacing"/>
      </w:pPr>
      <w:r>
        <w:t xml:space="preserve">                                        cout&lt;&lt;endl;</w:t>
      </w:r>
    </w:p>
    <w:p w:rsidR="007A4930" w:rsidRDefault="00AB6885" w:rsidP="00AB6885">
      <w:pPr>
        <w:pStyle w:val="NoSpacing"/>
      </w:pPr>
      <w:r>
        <w:t xml:space="preserve">                                        cout&lt;&lt;"\t"&lt;&lt;rn1&lt;&lt;"  "&lt;&lt;rn2&lt;&lt;"  "&lt;&lt;rn3&lt;&lt;endl;                </w:t>
      </w:r>
    </w:p>
    <w:p w:rsidR="00AB6885" w:rsidRDefault="00AB6885" w:rsidP="00AB6885">
      <w:pPr>
        <w:pStyle w:val="NoSpacing"/>
      </w:pPr>
      <w:r>
        <w:t xml:space="preserve">                                        cout&lt;&lt;"\t"&lt;&lt;rn4&lt;&lt;"  "&lt;&lt;rn5&lt;&lt;"  "&lt;&lt;rn6&lt;&lt;endl;</w:t>
      </w:r>
    </w:p>
    <w:p w:rsidR="007A4930" w:rsidRDefault="00AB6885" w:rsidP="00AB6885">
      <w:pPr>
        <w:pStyle w:val="NoSpacing"/>
      </w:pPr>
      <w:r>
        <w:t xml:space="preserve">                                        cout&lt;&lt;"\t"&lt;&lt;rn7&lt;&lt;"  "&lt;&lt;rn8&lt;&lt;"  "&lt;&lt;rn9&lt;&lt;endl&lt;&lt;endl;          </w:t>
      </w:r>
    </w:p>
    <w:p w:rsidR="00AB6885" w:rsidRDefault="00AB6885" w:rsidP="00AB6885">
      <w:pPr>
        <w:pStyle w:val="NoSpacing"/>
      </w:pPr>
      <w:r>
        <w:t xml:space="preserve">                                        </w:t>
      </w:r>
    </w:p>
    <w:p w:rsidR="00AB6885" w:rsidRDefault="00AB6885" w:rsidP="00AB6885">
      <w:pPr>
        <w:pStyle w:val="NoSpacing"/>
      </w:pPr>
      <w:r>
        <w:t xml:space="preserve">                                        if (rn1==rn2 &amp;&amp; rn2==rn3 &amp;&amp; rn3==rn4 &amp;&amp; rn4 == rn5 </w:t>
      </w:r>
    </w:p>
    <w:p w:rsidR="007A4930" w:rsidRDefault="00AB6885" w:rsidP="00AB6885">
      <w:pPr>
        <w:pStyle w:val="NoSpacing"/>
      </w:pPr>
      <w:r>
        <w:t xml:space="preserve">                                                &amp;&amp; rn5==rn6 &amp;&amp; rn6 == rn7 &amp;&amp; rn7 == rn8 &amp;&amp; rn8 == rn9) {    </w:t>
      </w:r>
    </w:p>
    <w:p w:rsidR="00AB6885" w:rsidRDefault="00AB6885" w:rsidP="00AB6885">
      <w:pPr>
        <w:pStyle w:val="NoSpacing"/>
      </w:pPr>
      <w:r>
        <w:t xml:space="preserve">                                            if (rn1 == 7) {                                                 </w:t>
      </w:r>
    </w:p>
    <w:p w:rsidR="007A4930" w:rsidRDefault="00AB6885" w:rsidP="00AB6885">
      <w:pPr>
        <w:pStyle w:val="NoSpacing"/>
      </w:pPr>
      <w:r>
        <w:t xml:space="preserve">                                                budget += (bet*99);                                         </w:t>
      </w:r>
    </w:p>
    <w:p w:rsidR="00AB6885" w:rsidRDefault="00AB6885" w:rsidP="00AB6885">
      <w:pPr>
        <w:pStyle w:val="NoSpacing"/>
      </w:pPr>
      <w:r>
        <w:t xml:space="preserve">                                                cout&lt;&lt;"All 777s earn 100x bet!"&lt;&lt;endl;</w:t>
      </w:r>
    </w:p>
    <w:p w:rsidR="00AB6885" w:rsidRDefault="00AB6885" w:rsidP="00AB6885">
      <w:pPr>
        <w:pStyle w:val="NoSpacing"/>
      </w:pPr>
      <w:r>
        <w:t xml:space="preserve">                                                cout&lt;&lt;"Congratulations for winning $"&lt;&lt;(bet*100)&lt;&lt;endl;</w:t>
      </w:r>
    </w:p>
    <w:p w:rsidR="007A4930" w:rsidRDefault="00AB6885" w:rsidP="00AB6885">
      <w:pPr>
        <w:pStyle w:val="NoSpacing"/>
      </w:pPr>
      <w:r>
        <w:t xml:space="preserve">                                                numWin++;                                                   </w:t>
      </w:r>
    </w:p>
    <w:p w:rsidR="007A4930" w:rsidRDefault="00AB6885" w:rsidP="00AB6885">
      <w:pPr>
        <w:pStyle w:val="NoSpacing"/>
      </w:pPr>
      <w:r>
        <w:t xml:space="preserve">                                                win+=(bet*99);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(bet*49);                                         </w:t>
      </w:r>
    </w:p>
    <w:p w:rsidR="00AB6885" w:rsidRDefault="00AB6885" w:rsidP="00AB6885">
      <w:pPr>
        <w:pStyle w:val="NoSpacing"/>
      </w:pPr>
      <w:r>
        <w:t xml:space="preserve">                                                cout&lt;&lt;"All same number earns 50x bet!"&lt;&lt;endl;</w:t>
      </w:r>
    </w:p>
    <w:p w:rsidR="00AB6885" w:rsidRDefault="00AB6885" w:rsidP="00AB6885">
      <w:pPr>
        <w:pStyle w:val="NoSpacing"/>
      </w:pPr>
      <w:r>
        <w:t xml:space="preserve">                                                cout&lt;&lt;"Congratulations for winning $"&lt;&lt;(bet*50)&lt;&lt;endl;</w:t>
      </w:r>
    </w:p>
    <w:p w:rsidR="00AB6885" w:rsidRDefault="00AB6885" w:rsidP="00AB6885">
      <w:pPr>
        <w:pStyle w:val="NoSpacing"/>
      </w:pPr>
      <w:r>
        <w:t xml:space="preserve">                                                numWin++;                                                   </w:t>
      </w:r>
    </w:p>
    <w:p w:rsidR="007A4930" w:rsidRDefault="00AB6885" w:rsidP="00AB6885">
      <w:pPr>
        <w:pStyle w:val="NoSpacing"/>
      </w:pPr>
      <w:r>
        <w:t xml:space="preserve">                                                win+=(bet*49);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(rn1==rn2 &amp;&amp; rn2==rn3 &amp;&amp; rn3==rn4 &amp;&amp; rn4 == rn6             </w:t>
      </w:r>
    </w:p>
    <w:p w:rsidR="00AB6885" w:rsidRDefault="00AB6885" w:rsidP="00AB6885">
      <w:pPr>
        <w:pStyle w:val="NoSpacing"/>
      </w:pPr>
      <w:r>
        <w:t xml:space="preserve">                                                &amp;&amp; rn7==rn8 &amp;&amp; rn8 == rn9) {    </w:t>
      </w:r>
    </w:p>
    <w:p w:rsidR="007A4930" w:rsidRDefault="00AB6885" w:rsidP="00AB6885">
      <w:pPr>
        <w:pStyle w:val="NoSpacing"/>
      </w:pPr>
      <w:r>
        <w:t xml:space="preserve">                                            if (rn1 == 7) {                                                 </w:t>
      </w:r>
    </w:p>
    <w:p w:rsidR="00AB6885" w:rsidRDefault="00AB6885" w:rsidP="00AB6885">
      <w:pPr>
        <w:pStyle w:val="NoSpacing"/>
      </w:pPr>
      <w:r>
        <w:t xml:space="preserve">                                                budget += (bet*14);                                     </w:t>
      </w:r>
    </w:p>
    <w:p w:rsidR="00AB6885" w:rsidRDefault="00AB6885" w:rsidP="00AB6885">
      <w:pPr>
        <w:pStyle w:val="NoSpacing"/>
      </w:pPr>
      <w:r>
        <w:t xml:space="preserve">                                                cout&lt;&lt;"Square Pattern 777s earn 15x bet!"&lt;&lt;endl;</w:t>
      </w:r>
    </w:p>
    <w:p w:rsidR="00AB6885" w:rsidRDefault="00AB6885" w:rsidP="00AB6885">
      <w:pPr>
        <w:pStyle w:val="NoSpacing"/>
      </w:pPr>
      <w:r>
        <w:t xml:space="preserve">                                                cout&lt;&lt;"Congratulations for winning $"&lt;&lt;(bet*15)&lt;&lt;endl;</w:t>
      </w:r>
    </w:p>
    <w:p w:rsidR="00AB6885" w:rsidRDefault="00AB6885" w:rsidP="00AB6885">
      <w:pPr>
        <w:pStyle w:val="NoSpacing"/>
      </w:pPr>
      <w:r>
        <w:t xml:space="preserve">                                                numWin++;                                                   </w:t>
      </w:r>
    </w:p>
    <w:p w:rsidR="007A4930" w:rsidRDefault="00AB6885" w:rsidP="00AB6885">
      <w:pPr>
        <w:pStyle w:val="NoSpacing"/>
      </w:pPr>
      <w:r>
        <w:t xml:space="preserve">                                                win+=(bet*14);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(bet*9);                                          </w:t>
      </w:r>
    </w:p>
    <w:p w:rsidR="00AB6885" w:rsidRDefault="00AB6885" w:rsidP="00AB6885">
      <w:pPr>
        <w:pStyle w:val="NoSpacing"/>
      </w:pPr>
      <w:r>
        <w:t xml:space="preserve">                                                cout&lt;&lt;"Square Pattern number earns 10x bet!"&lt;&lt;endl;</w:t>
      </w:r>
    </w:p>
    <w:p w:rsidR="00AB6885" w:rsidRDefault="00AB6885" w:rsidP="00AB6885">
      <w:pPr>
        <w:pStyle w:val="NoSpacing"/>
      </w:pPr>
      <w:r>
        <w:t xml:space="preserve">                                                cout&lt;&lt;"Congratulations for winning $"&lt;&lt;(bet*10)&lt;&lt;endl;</w:t>
      </w:r>
    </w:p>
    <w:p w:rsidR="00AB6885" w:rsidRDefault="00AB6885" w:rsidP="00AB6885">
      <w:pPr>
        <w:pStyle w:val="NoSpacing"/>
      </w:pPr>
      <w:r>
        <w:t xml:space="preserve">                                                numWin++;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(rn2==rn4 &amp;&amp; rn4==rn5 &amp;&amp; rn5==rn6 &amp;&amp; rn6==rn8) {            </w:t>
      </w:r>
    </w:p>
    <w:p w:rsidR="00AB6885" w:rsidRDefault="00AB6885" w:rsidP="00AB6885">
      <w:pPr>
        <w:pStyle w:val="NoSpacing"/>
      </w:pPr>
      <w:r>
        <w:t xml:space="preserve">                                            if (rn2 == 7) {                             </w:t>
      </w:r>
    </w:p>
    <w:p w:rsidR="007A4930" w:rsidRDefault="00AB6885" w:rsidP="00AB6885">
      <w:pPr>
        <w:pStyle w:val="NoSpacing"/>
      </w:pPr>
      <w:r>
        <w:t xml:space="preserve">                                                budget += (bet*9);                                          </w:t>
      </w:r>
    </w:p>
    <w:p w:rsidR="00AB6885" w:rsidRDefault="00AB6885" w:rsidP="00AB6885">
      <w:pPr>
        <w:pStyle w:val="NoSpacing"/>
      </w:pPr>
      <w:r>
        <w:t xml:space="preserve">                                                cout&lt;&lt;"Cross Pattern 777s earn 10x bet!"&lt;&lt;endl;</w:t>
      </w:r>
    </w:p>
    <w:p w:rsidR="00AB6885" w:rsidRDefault="00AB6885" w:rsidP="00AB6885">
      <w:pPr>
        <w:pStyle w:val="NoSpacing"/>
      </w:pPr>
      <w:r>
        <w:t xml:space="preserve">                                                cout&lt;&lt;"Congratulations for winning $"&lt;&lt;(bet*10)&lt;&lt;endl;</w:t>
      </w:r>
    </w:p>
    <w:p w:rsidR="00AB6885" w:rsidRDefault="00AB6885" w:rsidP="00AB6885">
      <w:pPr>
        <w:pStyle w:val="NoSpacing"/>
      </w:pPr>
      <w:r>
        <w:t xml:space="preserve">                                                numWin++;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(bet*4);                                          </w:t>
      </w:r>
    </w:p>
    <w:p w:rsidR="00AB6885" w:rsidRDefault="00AB6885" w:rsidP="00AB6885">
      <w:pPr>
        <w:pStyle w:val="NoSpacing"/>
      </w:pPr>
      <w:r>
        <w:t xml:space="preserve">                                                cout&lt;&lt;"Cross Pattern number earns 5x bet!"&lt;&lt;endl;</w:t>
      </w:r>
    </w:p>
    <w:p w:rsidR="00AB6885" w:rsidRDefault="00AB6885" w:rsidP="00AB6885">
      <w:pPr>
        <w:pStyle w:val="NoSpacing"/>
      </w:pPr>
      <w:r>
        <w:t xml:space="preserve">                                                cout&lt;&lt;"Congratulations for winning $"&lt;&lt;(bet*5)&lt;&lt;endl;</w:t>
      </w:r>
    </w:p>
    <w:p w:rsidR="00AB6885" w:rsidRDefault="00AB6885" w:rsidP="00AB6885">
      <w:pPr>
        <w:pStyle w:val="NoSpacing"/>
      </w:pPr>
      <w:r>
        <w:t xml:space="preserve">                                                numWin++;                                                   </w:t>
      </w:r>
    </w:p>
    <w:p w:rsidR="007A4930" w:rsidRDefault="00AB6885" w:rsidP="00AB6885">
      <w:pPr>
        <w:pStyle w:val="NoSpacing"/>
      </w:pPr>
      <w:r>
        <w:t xml:space="preserve">                                                win+=(bet*4);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(rn1==rn5 &amp;&amp; rn5==rn9 &amp;&amp; rn9==rn3 &amp;&amp; rn3 == rn7) {          </w:t>
      </w:r>
    </w:p>
    <w:p w:rsidR="00AB6885" w:rsidRDefault="00AB6885" w:rsidP="00AB6885">
      <w:pPr>
        <w:pStyle w:val="NoSpacing"/>
      </w:pPr>
      <w:r>
        <w:t xml:space="preserve">                                            if (rn1 == 7) {                 </w:t>
      </w:r>
    </w:p>
    <w:p w:rsidR="007A4930" w:rsidRDefault="00AB6885" w:rsidP="00AB6885">
      <w:pPr>
        <w:pStyle w:val="NoSpacing"/>
      </w:pPr>
      <w:r>
        <w:t xml:space="preserve">                                                budget += (bet*9);                                          </w:t>
      </w:r>
    </w:p>
    <w:p w:rsidR="00AB6885" w:rsidRDefault="00AB6885" w:rsidP="00AB6885">
      <w:pPr>
        <w:pStyle w:val="NoSpacing"/>
      </w:pPr>
      <w:r>
        <w:t xml:space="preserve">                                                cout&lt;&lt;"X Pattern 777s earn 10x bet!"&lt;&lt;endl;</w:t>
      </w:r>
    </w:p>
    <w:p w:rsidR="00AB6885" w:rsidRDefault="00AB6885" w:rsidP="00AB6885">
      <w:pPr>
        <w:pStyle w:val="NoSpacing"/>
      </w:pPr>
      <w:r>
        <w:t xml:space="preserve">                                                cout&lt;&lt;"Congratulations for winning $"&lt;&lt;(bet*10)&lt;&lt;endl;</w:t>
      </w:r>
    </w:p>
    <w:p w:rsidR="00AB6885" w:rsidRDefault="00AB6885" w:rsidP="00AB6885">
      <w:pPr>
        <w:pStyle w:val="NoSpacing"/>
      </w:pPr>
      <w:r>
        <w:t xml:space="preserve">                                                numWin++;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(bet*4);                                          </w:t>
      </w:r>
    </w:p>
    <w:p w:rsidR="00AB6885" w:rsidRDefault="00AB6885" w:rsidP="00AB6885">
      <w:pPr>
        <w:pStyle w:val="NoSpacing"/>
      </w:pPr>
      <w:r>
        <w:t xml:space="preserve">                                                cout&lt;&lt;"X Pattern number earns 5x bet!"&lt;&lt;endl;</w:t>
      </w:r>
    </w:p>
    <w:p w:rsidR="00AB6885" w:rsidRDefault="00AB6885" w:rsidP="00AB6885">
      <w:pPr>
        <w:pStyle w:val="NoSpacing"/>
      </w:pPr>
      <w:r>
        <w:t xml:space="preserve">                                                cout&lt;&lt;"Congratulations for winning $"&lt;&lt;(bet*5)&lt;&lt;endl;</w:t>
      </w:r>
    </w:p>
    <w:p w:rsidR="00AB6885" w:rsidRDefault="00AB6885" w:rsidP="00AB6885">
      <w:pPr>
        <w:pStyle w:val="NoSpacing"/>
      </w:pPr>
      <w:r>
        <w:t xml:space="preserve">                                                numWin++;                                                   </w:t>
      </w:r>
    </w:p>
    <w:p w:rsidR="007A4930" w:rsidRDefault="00AB6885" w:rsidP="00AB6885">
      <w:pPr>
        <w:pStyle w:val="NoSpacing"/>
      </w:pPr>
      <w:r>
        <w:t xml:space="preserve">                                                win+=(bet*4);                                               </w:t>
      </w:r>
    </w:p>
    <w:p w:rsidR="00AB6885" w:rsidRDefault="00AB6885" w:rsidP="00AB6885">
      <w:pPr>
        <w:pStyle w:val="NoSpacing"/>
      </w:pPr>
      <w:r>
        <w:t xml:space="preserve">                                            }</w:t>
      </w:r>
    </w:p>
    <w:p w:rsidR="00AB6885" w:rsidRDefault="00AB6885" w:rsidP="00AB6885">
      <w:pPr>
        <w:pStyle w:val="NoSpacing"/>
      </w:pPr>
      <w:r>
        <w:t xml:space="preserve">                                        } </w:t>
      </w:r>
    </w:p>
    <w:p w:rsidR="007A4930" w:rsidRDefault="00AB6885" w:rsidP="00AB6885">
      <w:pPr>
        <w:pStyle w:val="NoSpacing"/>
      </w:pPr>
      <w:r>
        <w:t xml:space="preserve">                                        else if (rn4==rn5 &amp;&amp; rn5==rn6) {                                    </w:t>
      </w:r>
    </w:p>
    <w:p w:rsidR="00AB6885" w:rsidRDefault="00AB6885" w:rsidP="00AB6885">
      <w:pPr>
        <w:pStyle w:val="NoSpacing"/>
      </w:pPr>
      <w:r>
        <w:t xml:space="preserve">                                            if (rn4 == 7) {                     </w:t>
      </w:r>
    </w:p>
    <w:p w:rsidR="007A4930" w:rsidRDefault="00AB6885" w:rsidP="00AB6885">
      <w:pPr>
        <w:pStyle w:val="NoSpacing"/>
      </w:pPr>
      <w:r>
        <w:t xml:space="preserve">                                                budget += (bet*9);                                          </w:t>
      </w:r>
    </w:p>
    <w:p w:rsidR="00AB6885" w:rsidRDefault="00AB6885" w:rsidP="00AB6885">
      <w:pPr>
        <w:pStyle w:val="NoSpacing"/>
      </w:pPr>
      <w:r>
        <w:t xml:space="preserve">                                                cout&lt;&lt;"Straight 777s in the middle earn 10x bet!"&lt;&lt;endl;</w:t>
      </w:r>
    </w:p>
    <w:p w:rsidR="00AB6885" w:rsidRDefault="00AB6885" w:rsidP="00AB6885">
      <w:pPr>
        <w:pStyle w:val="NoSpacing"/>
      </w:pPr>
      <w:r>
        <w:t xml:space="preserve">                                                cout&lt;&lt;"Congratulations for winning $"&lt;&lt;(bet*10)&lt;&lt;endl;</w:t>
      </w:r>
    </w:p>
    <w:p w:rsidR="00AB6885" w:rsidRDefault="00AB6885" w:rsidP="00AB6885">
      <w:pPr>
        <w:pStyle w:val="NoSpacing"/>
      </w:pPr>
      <w:r>
        <w:t xml:space="preserve">                                                numWin++;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cout&lt;&lt;"Straight number earns 2x bet!"&lt;&lt;endl;                </w:t>
      </w:r>
    </w:p>
    <w:p w:rsidR="00AB6885" w:rsidRDefault="00AB6885" w:rsidP="00AB6885">
      <w:pPr>
        <w:pStyle w:val="NoSpacing"/>
      </w:pPr>
      <w:r>
        <w:t xml:space="preserve">                                                cout&lt;&lt;"Congratulations for winning $"&lt;&lt;(bet*2)&lt;&lt;endl;</w:t>
      </w:r>
    </w:p>
    <w:p w:rsidR="00AB6885" w:rsidRDefault="00AB6885" w:rsidP="00AB6885">
      <w:pPr>
        <w:pStyle w:val="NoSpacing"/>
      </w:pPr>
      <w:r>
        <w:t xml:space="preserve">                                                numWin++;                                                   </w:t>
      </w:r>
    </w:p>
    <w:p w:rsidR="007A4930"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(rn1==rn2 &amp;&amp; rn2==rn3) {                                    </w:t>
      </w:r>
    </w:p>
    <w:p w:rsidR="00AB6885" w:rsidRDefault="00AB6885" w:rsidP="00AB6885">
      <w:pPr>
        <w:pStyle w:val="NoSpacing"/>
      </w:pPr>
      <w:r>
        <w:t xml:space="preserve">                                            if (rn1 == 7) {</w:t>
      </w:r>
    </w:p>
    <w:p w:rsidR="007A4930" w:rsidRDefault="00AB6885" w:rsidP="00AB6885">
      <w:pPr>
        <w:pStyle w:val="NoSpacing"/>
      </w:pPr>
      <w:r>
        <w:t xml:space="preserve">                                                budget += (bet*2);                                          </w:t>
      </w:r>
    </w:p>
    <w:p w:rsidR="00AB6885" w:rsidRDefault="00AB6885" w:rsidP="00AB6885">
      <w:pPr>
        <w:pStyle w:val="NoSpacing"/>
      </w:pPr>
      <w:r>
        <w:t xml:space="preserve">                                                cout&lt;&lt;"Straight 777s earn 3x bet!"&lt;&lt;endl;</w:t>
      </w:r>
    </w:p>
    <w:p w:rsidR="00AB6885" w:rsidRDefault="00AB6885" w:rsidP="00AB6885">
      <w:pPr>
        <w:pStyle w:val="NoSpacing"/>
      </w:pPr>
      <w:r>
        <w:t xml:space="preserve">                                                cout&lt;&lt;"Congratulations for winning $"&lt;&lt;(bet*3)&lt;&lt;endl;</w:t>
      </w:r>
    </w:p>
    <w:p w:rsidR="00AB6885" w:rsidRDefault="00AB6885" w:rsidP="00AB6885">
      <w:pPr>
        <w:pStyle w:val="NoSpacing"/>
      </w:pPr>
      <w:r>
        <w:t xml:space="preserve">                                                numWin++;                                                   </w:t>
      </w:r>
    </w:p>
    <w:p w:rsidR="007A4930" w:rsidRDefault="00AB6885" w:rsidP="00AB6885">
      <w:pPr>
        <w:pStyle w:val="NoSpacing"/>
      </w:pPr>
      <w:r>
        <w:t xml:space="preserve">                                                win+=(bet*2);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cout&lt;&lt;"Straight number earns 2x bet!"&lt;&lt;endl;</w:t>
      </w:r>
    </w:p>
    <w:p w:rsidR="00AB6885" w:rsidRDefault="00AB6885" w:rsidP="00AB6885">
      <w:pPr>
        <w:pStyle w:val="NoSpacing"/>
      </w:pPr>
      <w:r>
        <w:t xml:space="preserve">                                                cout&lt;&lt;"Congratulations for winning $"&lt;&lt;(bet*2)&lt;&lt;endl;</w:t>
      </w:r>
    </w:p>
    <w:p w:rsidR="00AB6885" w:rsidRDefault="00AB6885" w:rsidP="00AB6885">
      <w:pPr>
        <w:pStyle w:val="NoSpacing"/>
      </w:pPr>
      <w:r>
        <w:t xml:space="preserve">                                                numWin++;                                                   </w:t>
      </w:r>
    </w:p>
    <w:p w:rsidR="007A4930"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                                        </w:t>
      </w:r>
    </w:p>
    <w:p w:rsidR="007A4930" w:rsidRDefault="00AB6885" w:rsidP="00AB6885">
      <w:pPr>
        <w:pStyle w:val="NoSpacing"/>
      </w:pPr>
      <w:r>
        <w:t xml:space="preserve">                                        else if (rn7==rn8 &amp;&amp; rn8==rn9) {                                    </w:t>
      </w:r>
    </w:p>
    <w:p w:rsidR="00AB6885" w:rsidRDefault="00AB6885" w:rsidP="00AB6885">
      <w:pPr>
        <w:pStyle w:val="NoSpacing"/>
      </w:pPr>
      <w:r>
        <w:t xml:space="preserve">                                            if (rn7 == 7) {</w:t>
      </w:r>
    </w:p>
    <w:p w:rsidR="007A4930" w:rsidRDefault="00AB6885" w:rsidP="00AB6885">
      <w:pPr>
        <w:pStyle w:val="NoSpacing"/>
      </w:pPr>
      <w:r>
        <w:t xml:space="preserve">                                                budget += (bet*2);                                          </w:t>
      </w:r>
    </w:p>
    <w:p w:rsidR="00AB6885" w:rsidRDefault="00AB6885" w:rsidP="00AB6885">
      <w:pPr>
        <w:pStyle w:val="NoSpacing"/>
      </w:pPr>
      <w:r>
        <w:t xml:space="preserve">                                                cout&lt;&lt;"Straight 777s earn 3x bet!"&lt;&lt;endl;</w:t>
      </w:r>
    </w:p>
    <w:p w:rsidR="00AB6885" w:rsidRDefault="00AB6885" w:rsidP="00AB6885">
      <w:pPr>
        <w:pStyle w:val="NoSpacing"/>
      </w:pPr>
      <w:r>
        <w:t xml:space="preserve">                                                cout&lt;&lt;"Congratulations for winning $"&lt;&lt;(bet*3)&lt;&lt;endl;</w:t>
      </w:r>
    </w:p>
    <w:p w:rsidR="00AB6885" w:rsidRDefault="00AB6885" w:rsidP="00AB6885">
      <w:pPr>
        <w:pStyle w:val="NoSpacing"/>
      </w:pPr>
      <w:r>
        <w:t xml:space="preserve">                                                numWin++;                                                   </w:t>
      </w:r>
    </w:p>
    <w:p w:rsidR="00AB6885" w:rsidRDefault="00AB6885" w:rsidP="00AB6885">
      <w:pPr>
        <w:pStyle w:val="NoSpacing"/>
      </w:pPr>
      <w:r>
        <w:t xml:space="preserve">                                                win+=(bet*2);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cout&lt;&lt;"Straight number earns 2x bet!"&lt;&lt;endl;</w:t>
      </w:r>
    </w:p>
    <w:p w:rsidR="00AB6885" w:rsidRDefault="00AB6885" w:rsidP="00AB6885">
      <w:pPr>
        <w:pStyle w:val="NoSpacing"/>
      </w:pPr>
      <w:r>
        <w:t xml:space="preserve">                                                cout&lt;&lt;"Congratulations for winning $"&lt;&lt;(bet*2)&lt;&lt;endl;</w:t>
      </w:r>
    </w:p>
    <w:p w:rsidR="00AB6885" w:rsidRDefault="00AB6885" w:rsidP="00AB6885">
      <w:pPr>
        <w:pStyle w:val="NoSpacing"/>
      </w:pPr>
      <w:r>
        <w:t xml:space="preserve">                                                numWin++;                                                   </w:t>
      </w:r>
    </w:p>
    <w:p w:rsidR="007A4930"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(rn1==rn5 &amp;&amp; rn5==rn9) {                                    </w:t>
      </w:r>
    </w:p>
    <w:p w:rsidR="00AB6885" w:rsidRDefault="00AB6885" w:rsidP="00AB6885">
      <w:pPr>
        <w:pStyle w:val="NoSpacing"/>
      </w:pPr>
      <w:r>
        <w:t xml:space="preserve">                                            if (rn1 == 7) {                                                 </w:t>
      </w:r>
    </w:p>
    <w:p w:rsidR="007A4930" w:rsidRDefault="00AB6885" w:rsidP="00AB6885">
      <w:pPr>
        <w:pStyle w:val="NoSpacing"/>
      </w:pPr>
      <w:r>
        <w:t xml:space="preserve">                                                budget += (bet*2);                                          </w:t>
      </w:r>
    </w:p>
    <w:p w:rsidR="00AB6885" w:rsidRDefault="00AB6885" w:rsidP="00AB6885">
      <w:pPr>
        <w:pStyle w:val="NoSpacing"/>
      </w:pPr>
      <w:r>
        <w:t xml:space="preserve">                                                cout&lt;&lt;"Diagonal 777s earn 3x bet!"&lt;&lt;endl;</w:t>
      </w:r>
    </w:p>
    <w:p w:rsidR="00AB6885" w:rsidRDefault="00AB6885" w:rsidP="00AB6885">
      <w:pPr>
        <w:pStyle w:val="NoSpacing"/>
      </w:pPr>
      <w:r>
        <w:t xml:space="preserve">                                                cout&lt;&lt;"Congratulations for winning $"&lt;&lt;(bet*3)&lt;&lt;endl;</w:t>
      </w:r>
    </w:p>
    <w:p w:rsidR="00AB6885" w:rsidRDefault="00AB6885" w:rsidP="00AB6885">
      <w:pPr>
        <w:pStyle w:val="NoSpacing"/>
      </w:pPr>
      <w:r>
        <w:t xml:space="preserve">                                                numWin++;                                                   </w:t>
      </w:r>
    </w:p>
    <w:p w:rsidR="007A4930" w:rsidRDefault="00AB6885" w:rsidP="00AB6885">
      <w:pPr>
        <w:pStyle w:val="NoSpacing"/>
      </w:pPr>
      <w:r>
        <w:t xml:space="preserve">                                                win+=(bet*2);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cout&lt;&lt;"Diagonal number earns 2x bet!"&lt;&lt;endl;</w:t>
      </w:r>
    </w:p>
    <w:p w:rsidR="00AB6885" w:rsidRDefault="00AB6885" w:rsidP="00AB6885">
      <w:pPr>
        <w:pStyle w:val="NoSpacing"/>
      </w:pPr>
      <w:r>
        <w:t xml:space="preserve">                                                cout&lt;&lt;"Congratulations for winning $"&lt;&lt;(bet*2)&lt;&lt;endl;</w:t>
      </w:r>
    </w:p>
    <w:p w:rsidR="00AB6885" w:rsidRDefault="00AB6885" w:rsidP="00AB6885">
      <w:pPr>
        <w:pStyle w:val="NoSpacing"/>
      </w:pPr>
      <w:r>
        <w:t xml:space="preserve">                                                numWin++;                                                   </w:t>
      </w:r>
    </w:p>
    <w:p w:rsidR="00AB6885"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else if (rn7==rn5 &amp;&amp; rn5==rn3) {                                    </w:t>
      </w:r>
    </w:p>
    <w:p w:rsidR="00AB6885" w:rsidRDefault="00AB6885" w:rsidP="00AB6885">
      <w:pPr>
        <w:pStyle w:val="NoSpacing"/>
      </w:pPr>
      <w:r>
        <w:t xml:space="preserve">                                            if (rn7 == 7) {</w:t>
      </w:r>
    </w:p>
    <w:p w:rsidR="007A4930" w:rsidRDefault="00AB6885" w:rsidP="00AB6885">
      <w:pPr>
        <w:pStyle w:val="NoSpacing"/>
      </w:pPr>
      <w:r>
        <w:t xml:space="preserve">                                                budget += (bet*2);                                          </w:t>
      </w:r>
    </w:p>
    <w:p w:rsidR="00AB6885" w:rsidRDefault="00AB6885" w:rsidP="00AB6885">
      <w:pPr>
        <w:pStyle w:val="NoSpacing"/>
      </w:pPr>
      <w:r>
        <w:t xml:space="preserve">                                                cout&lt;&lt;"Diagonal 777s earn 3x bet!"&lt;&lt;endl;</w:t>
      </w:r>
    </w:p>
    <w:p w:rsidR="00AB6885" w:rsidRDefault="00AB6885" w:rsidP="00AB6885">
      <w:pPr>
        <w:pStyle w:val="NoSpacing"/>
      </w:pPr>
      <w:r>
        <w:t xml:space="preserve">                                                cout&lt;&lt;"Congratulations for winning $"&lt;&lt;(bet*3)&lt;&lt;endl;</w:t>
      </w:r>
    </w:p>
    <w:p w:rsidR="00AB6885" w:rsidRDefault="00AB6885" w:rsidP="00AB6885">
      <w:pPr>
        <w:pStyle w:val="NoSpacing"/>
      </w:pPr>
      <w:r>
        <w:t xml:space="preserve">                                                numWin++;                                                   </w:t>
      </w:r>
    </w:p>
    <w:p w:rsidR="007A4930" w:rsidRDefault="00AB6885" w:rsidP="00AB6885">
      <w:pPr>
        <w:pStyle w:val="NoSpacing"/>
      </w:pPr>
      <w:r>
        <w:t xml:space="preserve">                                                win+=(bet*2);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cout&lt;&lt;"Diagonal number earns 2x bet!"&lt;&lt;endl;</w:t>
      </w:r>
    </w:p>
    <w:p w:rsidR="00AB6885" w:rsidRDefault="00AB6885" w:rsidP="00AB6885">
      <w:pPr>
        <w:pStyle w:val="NoSpacing"/>
      </w:pPr>
      <w:r>
        <w:t xml:space="preserve">                                                cout&lt;&lt;"Congratulations for winning $"&lt;&lt;(bet*2)&lt;&lt;endl;</w:t>
      </w:r>
    </w:p>
    <w:p w:rsidR="00AB6885" w:rsidRDefault="00AB6885" w:rsidP="00AB6885">
      <w:pPr>
        <w:pStyle w:val="NoSpacing"/>
      </w:pPr>
      <w:r>
        <w:t xml:space="preserve">                                                numWin++;                                                   </w:t>
      </w:r>
    </w:p>
    <w:p w:rsidR="00AB6885" w:rsidRDefault="00AB6885" w:rsidP="00AB6885">
      <w:pPr>
        <w:pStyle w:val="NoSpacing"/>
      </w:pPr>
      <w:r>
        <w:t xml:space="preserve">                                                win+=bet;                                                                                               }</w:t>
      </w:r>
    </w:p>
    <w:p w:rsidR="00AB6885" w:rsidRDefault="00AB6885" w:rsidP="00AB6885">
      <w:pPr>
        <w:pStyle w:val="NoSpacing"/>
      </w:pPr>
      <w:r>
        <w:t xml:space="preserve">                                        }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cout&lt;&lt;"Sorry, you lost $"&lt;&lt;bet&lt;&lt;endl;</w:t>
      </w:r>
    </w:p>
    <w:p w:rsidR="00AB6885" w:rsidRDefault="00AB6885" w:rsidP="00AB6885">
      <w:pPr>
        <w:pStyle w:val="NoSpacing"/>
      </w:pPr>
      <w:r>
        <w:t xml:space="preserve">                                            numLose++;                                                      </w:t>
      </w:r>
    </w:p>
    <w:p w:rsidR="007A4930" w:rsidRDefault="00AB6885" w:rsidP="00AB6885">
      <w:pPr>
        <w:pStyle w:val="NoSpacing"/>
      </w:pPr>
      <w:r>
        <w:t xml:space="preserve">                                            loss+=bet;                                                      </w:t>
      </w:r>
    </w:p>
    <w:p w:rsidR="00AB6885" w:rsidRDefault="00AB6885" w:rsidP="00AB6885">
      <w:pPr>
        <w:pStyle w:val="NoSpacing"/>
      </w:pPr>
      <w:r>
        <w:t xml:space="preserve">                                        }    </w:t>
      </w:r>
    </w:p>
    <w:p w:rsidR="00AB6885" w:rsidRDefault="00AB6885" w:rsidP="00AB6885">
      <w:pPr>
        <w:pStyle w:val="NoSpacing"/>
      </w:pPr>
      <w:r>
        <w:t xml:space="preserve">                                        </w:t>
      </w:r>
    </w:p>
    <w:p w:rsidR="007A4930" w:rsidRDefault="00AB6885" w:rsidP="00AB6885">
      <w:pPr>
        <w:pStyle w:val="NoSpacing"/>
      </w:pPr>
      <w:r>
        <w:t xml:space="preserve">                                        exBud = budget*rndOff+0.5;                                     </w:t>
      </w:r>
    </w:p>
    <w:p w:rsidR="00AB6885" w:rsidRDefault="00AB6885" w:rsidP="00AB6885">
      <w:pPr>
        <w:pStyle w:val="NoSpacing"/>
      </w:pPr>
      <w:r>
        <w:t xml:space="preserve">                                        budget = exBud/100.0f;</w:t>
      </w:r>
    </w:p>
    <w:p w:rsidR="00AB6885" w:rsidRDefault="00AB6885" w:rsidP="00AB6885">
      <w:pPr>
        <w:pStyle w:val="NoSpacing"/>
      </w:pPr>
      <w:r>
        <w:t xml:space="preserve">                                        </w:t>
      </w:r>
    </w:p>
    <w:p w:rsidR="00AB6885" w:rsidRDefault="00AB6885" w:rsidP="00AB6885">
      <w:pPr>
        <w:pStyle w:val="NoSpacing"/>
      </w:pPr>
      <w:r>
        <w:t xml:space="preserve">                                        cout&lt;&lt;"\n"</w:t>
      </w:r>
    </w:p>
    <w:p w:rsidR="007A4930" w:rsidRDefault="00AB6885" w:rsidP="00AB6885">
      <w:pPr>
        <w:pStyle w:val="NoSpacing"/>
      </w:pPr>
      <w:r>
        <w:t xml:space="preserve">                                            &lt;&lt;"-----------------------------------"&lt;&lt;endl;             </w:t>
      </w:r>
    </w:p>
    <w:p w:rsidR="00AB6885" w:rsidRDefault="00AB6885" w:rsidP="00AB6885">
      <w:pPr>
        <w:pStyle w:val="NoSpacing"/>
      </w:pPr>
      <w:r>
        <w:t xml:space="preserve">                                        cout&lt;&lt;"Player: "&lt;&lt;name&lt;&lt;endl;</w:t>
      </w:r>
    </w:p>
    <w:p w:rsidR="00AB6885" w:rsidRDefault="00AB6885" w:rsidP="00AB6885">
      <w:pPr>
        <w:pStyle w:val="NoSpacing"/>
      </w:pPr>
      <w:r>
        <w:t xml:space="preserve">                                        cout&lt;&lt;"Current Money: $"&lt;&lt;budget&lt;&lt;endl;</w:t>
      </w:r>
    </w:p>
    <w:p w:rsidR="00AB6885" w:rsidRDefault="00AB6885" w:rsidP="00AB6885">
      <w:pPr>
        <w:pStyle w:val="NoSpacing"/>
      </w:pPr>
      <w:r>
        <w:t xml:space="preserve">                                        cout&lt;&lt;"-----------------------------------"&lt;&lt;endl&lt;&lt;endl;                                                                               </w:t>
      </w:r>
    </w:p>
    <w:p w:rsidR="00AB6885" w:rsidRDefault="00AB6885" w:rsidP="00AB6885">
      <w:pPr>
        <w:pStyle w:val="NoSpacing"/>
      </w:pPr>
      <w:r>
        <w:t xml:space="preserve">                                    }</w:t>
      </w:r>
    </w:p>
    <w:p w:rsidR="00AB6885" w:rsidRDefault="00AB6885" w:rsidP="00AB6885">
      <w:pPr>
        <w:pStyle w:val="NoSpacing"/>
      </w:pPr>
      <w:r>
        <w:t xml:space="preserve">                                    else {                                                              </w:t>
      </w:r>
    </w:p>
    <w:p w:rsidR="00AB6885" w:rsidRDefault="00AB6885" w:rsidP="00AB6885">
      <w:pPr>
        <w:pStyle w:val="NoSpacing"/>
      </w:pPr>
      <w:r>
        <w:t xml:space="preserve">                                        cout&lt;&lt;"\nYou can only enter numbers!\n"&lt;&lt;endl;</w:t>
      </w:r>
    </w:p>
    <w:p w:rsidR="00AB6885" w:rsidRDefault="00AB6885" w:rsidP="00AB6885">
      <w:pPr>
        <w:pStyle w:val="NoSpacing"/>
      </w:pPr>
      <w:r>
        <w:t xml:space="preserve">                                    }</w:t>
      </w:r>
    </w:p>
    <w:p w:rsidR="007A4930" w:rsidRDefault="00AB6885" w:rsidP="00AB6885">
      <w:pPr>
        <w:pStyle w:val="NoSpacing"/>
      </w:pPr>
      <w:r>
        <w:t xml:space="preserve">                                } while (budget&gt;minVal &amp;&amp; bet&lt;minVal &amp;&amp; budget!=minVal);                </w:t>
      </w:r>
    </w:p>
    <w:p w:rsidR="00AB6885" w:rsidRDefault="00AB6885" w:rsidP="00AB6885">
      <w:pPr>
        <w:pStyle w:val="NoSpacing"/>
      </w:pPr>
      <w:r>
        <w:t xml:space="preserve">                            }                                                                           </w:t>
      </w:r>
    </w:p>
    <w:p w:rsidR="00AB6885" w:rsidRDefault="00AB6885" w:rsidP="00AB6885">
      <w:pPr>
        <w:pStyle w:val="NoSpacing"/>
      </w:pPr>
      <w:r>
        <w:t xml:space="preserve">                            </w:t>
      </w:r>
    </w:p>
    <w:p w:rsidR="00AB6885" w:rsidRDefault="00AB6885" w:rsidP="00AB6885">
      <w:pPr>
        <w:pStyle w:val="NoSpacing"/>
      </w:pPr>
      <w:r>
        <w:t xml:space="preserve">                            else if (choice == 'C' || choice == 'c')  {                           </w:t>
      </w:r>
    </w:p>
    <w:p w:rsidR="007A4930" w:rsidRDefault="00AB6885" w:rsidP="00AB6885">
      <w:pPr>
        <w:pStyle w:val="NoSpacing"/>
      </w:pPr>
      <w:r>
        <w:t xml:space="preserve">                                if (play == minVal) {                                             </w:t>
      </w:r>
    </w:p>
    <w:p w:rsidR="007A4930" w:rsidRDefault="00AB6885" w:rsidP="00AB6885">
      <w:pPr>
        <w:pStyle w:val="NoSpacing"/>
      </w:pPr>
      <w:r>
        <w:t xml:space="preserve">                                    budget -= cshBon;                                             </w:t>
      </w:r>
    </w:p>
    <w:p w:rsidR="007A4930" w:rsidRDefault="00AB6885" w:rsidP="00AB6885">
      <w:pPr>
        <w:pStyle w:val="NoSpacing"/>
      </w:pPr>
      <w:r>
        <w:t xml:space="preserve">                                    bonWin -=cshBon;                                              </w:t>
      </w:r>
    </w:p>
    <w:p w:rsidR="00AB6885" w:rsidRDefault="00AB6885" w:rsidP="00AB6885">
      <w:pPr>
        <w:pStyle w:val="NoSpacing"/>
      </w:pPr>
      <w:r>
        <w:t xml:space="preserve">                                    cout&lt;&lt;"\nNOTICE: Cash bonus is deducted because you have not played yet!"&lt;&lt;endl;</w:t>
      </w:r>
    </w:p>
    <w:p w:rsidR="00AB6885" w:rsidRDefault="00AB6885" w:rsidP="00AB6885">
      <w:pPr>
        <w:pStyle w:val="NoSpacing"/>
      </w:pPr>
      <w:r>
        <w:t xml:space="preserve">                                    x = false;                                                    </w:t>
      </w:r>
    </w:p>
    <w:p w:rsidR="00AB6885" w:rsidRDefault="00AB6885" w:rsidP="00AB6885">
      <w:pPr>
        <w:pStyle w:val="NoSpacing"/>
      </w:pPr>
      <w:r>
        <w:t xml:space="preserve">                                }</w:t>
      </w:r>
    </w:p>
    <w:p w:rsidR="00AB6885" w:rsidRDefault="00AB6885" w:rsidP="00AB6885">
      <w:pPr>
        <w:pStyle w:val="NoSpacing"/>
      </w:pPr>
      <w:r>
        <w:t xml:space="preserve">                                else x=false;                                                     </w:t>
      </w:r>
    </w:p>
    <w:p w:rsidR="00AB6885" w:rsidRDefault="00AB6885" w:rsidP="00AB6885">
      <w:pPr>
        <w:pStyle w:val="NoSpacing"/>
      </w:pPr>
      <w:r>
        <w:t xml:space="preserve">                            }</w:t>
      </w:r>
    </w:p>
    <w:p w:rsidR="007A4930" w:rsidRDefault="00AB6885" w:rsidP="00AB6885">
      <w:pPr>
        <w:pStyle w:val="NoSpacing"/>
      </w:pPr>
      <w:r>
        <w:t xml:space="preserve">                            else { cout&lt;&lt;"\nWarning: Enter only either 'S' or 'C' \n"&lt;&lt;endl; }    </w:t>
      </w:r>
    </w:p>
    <w:p w:rsidR="007A4930" w:rsidRDefault="00AB6885" w:rsidP="00AB6885">
      <w:pPr>
        <w:pStyle w:val="NoSpacing"/>
      </w:pPr>
      <w:r>
        <w:t xml:space="preserve">                        } while ((choice == 'S' || choice == 's') &amp;&amp; x &amp;&amp; budget != minVal);      </w:t>
      </w:r>
    </w:p>
    <w:p w:rsidR="007A4930" w:rsidRDefault="00AB6885" w:rsidP="00AB6885">
      <w:pPr>
        <w:pStyle w:val="NoSpacing"/>
      </w:pPr>
      <w:r>
        <w:t xml:space="preserve">                    }                                                                             </w:t>
      </w:r>
    </w:p>
    <w:p w:rsidR="00AB6885" w:rsidRDefault="00AB6885" w:rsidP="00AB6885">
      <w:pPr>
        <w:pStyle w:val="NoSpacing"/>
      </w:pPr>
      <w:r>
        <w:t xml:space="preserve">                    </w:t>
      </w:r>
    </w:p>
    <w:p w:rsidR="007A4930" w:rsidRDefault="00AB6885" w:rsidP="00AB6885">
      <w:pPr>
        <w:pStyle w:val="NoSpacing"/>
      </w:pPr>
      <w:r>
        <w:t xml:space="preserve">                    else if (budget==minVal) {                                      </w:t>
      </w:r>
    </w:p>
    <w:p w:rsidR="007A4930" w:rsidRDefault="00AB6885" w:rsidP="00AB6885">
      <w:pPr>
        <w:pStyle w:val="NoSpacing"/>
      </w:pPr>
      <w:r>
        <w:t xml:space="preserve">                        do {                                                        </w:t>
      </w:r>
    </w:p>
    <w:p w:rsidR="007A4930" w:rsidRDefault="00AB6885" w:rsidP="00AB6885">
      <w:pPr>
        <w:pStyle w:val="NoSpacing"/>
      </w:pPr>
      <w:r>
        <w:t xml:space="preserve">                            cout&lt;&lt;"You have used up all your funds. Would you like to insert again? "&lt;&lt;endl;    </w:t>
      </w:r>
    </w:p>
    <w:p w:rsidR="00AB6885" w:rsidRDefault="00AB6885" w:rsidP="00AB6885">
      <w:pPr>
        <w:pStyle w:val="NoSpacing"/>
      </w:pPr>
      <w:r>
        <w:t xml:space="preserve">                            cout&lt;&lt;"     Y - Yes     N - No  "&lt;&lt;endl&lt;&lt;endl;</w:t>
      </w:r>
    </w:p>
    <w:p w:rsidR="00AB6885" w:rsidRDefault="00AB6885" w:rsidP="00AB6885">
      <w:pPr>
        <w:pStyle w:val="NoSpacing"/>
      </w:pPr>
      <w:r>
        <w:t xml:space="preserve">                            cout&lt;&lt;"CHOICE: ";</w:t>
      </w:r>
    </w:p>
    <w:p w:rsidR="00AB6885" w:rsidRDefault="00AB6885" w:rsidP="00AB6885">
      <w:pPr>
        <w:pStyle w:val="NoSpacing"/>
      </w:pPr>
      <w:r>
        <w:t xml:space="preserve">                            cin&gt;&gt;load;</w:t>
      </w:r>
    </w:p>
    <w:p w:rsidR="00AB6885" w:rsidRDefault="00AB6885" w:rsidP="00AB6885">
      <w:pPr>
        <w:pStyle w:val="NoSpacing"/>
      </w:pPr>
    </w:p>
    <w:p w:rsidR="00AB6885" w:rsidRDefault="00AB6885" w:rsidP="00AB6885">
      <w:pPr>
        <w:pStyle w:val="NoSpacing"/>
      </w:pPr>
      <w:r>
        <w:t xml:space="preserve">                            switch (load) {</w:t>
      </w:r>
    </w:p>
    <w:p w:rsidR="007A4930" w:rsidRDefault="00AB6885" w:rsidP="00AB6885">
      <w:pPr>
        <w:pStyle w:val="NoSpacing"/>
      </w:pPr>
      <w:r>
        <w:t xml:space="preserve">                                case 'y':                                                           </w:t>
      </w:r>
    </w:p>
    <w:p w:rsidR="00AB6885" w:rsidRDefault="00AB6885" w:rsidP="00AB6885">
      <w:pPr>
        <w:pStyle w:val="NoSpacing"/>
      </w:pPr>
      <w:r>
        <w:t xml:space="preserve">                                case 'Y': {</w:t>
      </w:r>
    </w:p>
    <w:p w:rsidR="007A4930" w:rsidRDefault="00AB6885" w:rsidP="00AB6885">
      <w:pPr>
        <w:pStyle w:val="NoSpacing"/>
      </w:pPr>
      <w:r>
        <w:t xml:space="preserve">                                    do {                                                            </w:t>
      </w:r>
    </w:p>
    <w:p w:rsidR="00AB6885" w:rsidRDefault="00AB6885" w:rsidP="00AB6885">
      <w:pPr>
        <w:pStyle w:val="NoSpacing"/>
      </w:pPr>
      <w:r>
        <w:t xml:space="preserve">                                        cout&lt;&lt;"\nInsert Cash: $";</w:t>
      </w:r>
    </w:p>
    <w:p w:rsidR="00AB6885" w:rsidRDefault="00AB6885" w:rsidP="00AB6885">
      <w:pPr>
        <w:pStyle w:val="NoSpacing"/>
      </w:pPr>
      <w:r>
        <w:t xml:space="preserve">                                        cin&gt;&gt;add;</w:t>
      </w:r>
    </w:p>
    <w:p w:rsidR="00AB6885" w:rsidRDefault="00AB6885" w:rsidP="00AB6885">
      <w:pPr>
        <w:pStyle w:val="NoSpacing"/>
      </w:pPr>
      <w:r>
        <w:t xml:space="preserve">                                        </w:t>
      </w:r>
    </w:p>
    <w:p w:rsidR="007A4930" w:rsidRDefault="00AB6885" w:rsidP="00AB6885">
      <w:pPr>
        <w:pStyle w:val="NoSpacing"/>
      </w:pPr>
      <w:r>
        <w:t xml:space="preserve">                                        while (cin.fail()) {                                        </w:t>
      </w:r>
    </w:p>
    <w:p w:rsidR="00AB6885" w:rsidRDefault="00AB6885" w:rsidP="00AB6885">
      <w:pPr>
        <w:pStyle w:val="NoSpacing"/>
      </w:pPr>
      <w:r>
        <w:t xml:space="preserve">                                            cout&lt;&lt;"\nYou must only enter a number!"&lt;&lt;endl&lt;&lt;endl;    </w:t>
      </w:r>
    </w:p>
    <w:p w:rsidR="00AB6885" w:rsidRDefault="00AB6885" w:rsidP="00AB6885">
      <w:pPr>
        <w:pStyle w:val="NoSpacing"/>
      </w:pPr>
      <w:r>
        <w:t xml:space="preserve">                                            cout&lt;&lt;"Insert Cash: $";</w:t>
      </w:r>
    </w:p>
    <w:p w:rsidR="00AB6885" w:rsidRDefault="00AB6885" w:rsidP="00AB6885">
      <w:pPr>
        <w:pStyle w:val="NoSpacing"/>
      </w:pPr>
      <w:r>
        <w:t xml:space="preserve">                                            cin.clear();</w:t>
      </w:r>
    </w:p>
    <w:p w:rsidR="00AB6885" w:rsidRDefault="00AB6885" w:rsidP="00AB6885">
      <w:pPr>
        <w:pStyle w:val="NoSpacing"/>
      </w:pPr>
      <w:r>
        <w:t xml:space="preserve">                                            getline(cin, dummy);</w:t>
      </w:r>
    </w:p>
    <w:p w:rsidR="00AB6885" w:rsidRDefault="00AB6885" w:rsidP="00AB6885">
      <w:pPr>
        <w:pStyle w:val="NoSpacing"/>
      </w:pPr>
      <w:r>
        <w:t xml:space="preserve">                                            cin&gt;&gt;add;</w:t>
      </w:r>
    </w:p>
    <w:p w:rsidR="00AB6885" w:rsidRDefault="00AB6885" w:rsidP="00AB6885">
      <w:pPr>
        <w:pStyle w:val="NoSpacing"/>
      </w:pPr>
      <w:r>
        <w:t xml:space="preserve">                                        }                                        </w:t>
      </w:r>
    </w:p>
    <w:p w:rsidR="00AB6885" w:rsidRDefault="00AB6885" w:rsidP="00AB6885">
      <w:pPr>
        <w:pStyle w:val="NoSpacing"/>
      </w:pPr>
      <w:r>
        <w:t xml:space="preserve">                                                                                </w:t>
      </w:r>
    </w:p>
    <w:p w:rsidR="007A4930" w:rsidRDefault="00AB6885" w:rsidP="00AB6885">
      <w:pPr>
        <w:pStyle w:val="NoSpacing"/>
      </w:pPr>
      <w:r>
        <w:t xml:space="preserve">                                        if (add &gt; minVal)  budget += add;                           </w:t>
      </w:r>
    </w:p>
    <w:p w:rsidR="007A4930" w:rsidRDefault="00AB6885" w:rsidP="00AB6885">
      <w:pPr>
        <w:pStyle w:val="NoSpacing"/>
      </w:pPr>
      <w:r>
        <w:t xml:space="preserve">                                        else cout&lt;&lt;"Value must be greater than 0!"&lt;&lt;endl;           </w:t>
      </w:r>
    </w:p>
    <w:p w:rsidR="00AB6885" w:rsidRDefault="00AB6885" w:rsidP="00AB6885">
      <w:pPr>
        <w:pStyle w:val="NoSpacing"/>
      </w:pPr>
      <w:r>
        <w:t xml:space="preserve">                                        </w:t>
      </w:r>
    </w:p>
    <w:p w:rsidR="007A4930" w:rsidRDefault="00AB6885" w:rsidP="007A4930">
      <w:pPr>
        <w:pStyle w:val="NoSpacing"/>
      </w:pPr>
      <w:r>
        <w:tab/>
      </w:r>
      <w:r>
        <w:tab/>
      </w:r>
      <w:r>
        <w:tab/>
        <w:t xml:space="preserve">cshIns+=add;                                                </w:t>
      </w:r>
    </w:p>
    <w:p w:rsidR="00AB6885" w:rsidRDefault="00AB6885" w:rsidP="007A4930">
      <w:pPr>
        <w:pStyle w:val="NoSpacing"/>
      </w:pPr>
      <w:r>
        <w:t xml:space="preserve">                                        exBud = budget*rndOff+0.5;                                  </w:t>
      </w:r>
    </w:p>
    <w:p w:rsidR="007A4930" w:rsidRDefault="007A4930" w:rsidP="007A4930">
      <w:pPr>
        <w:pStyle w:val="NoSpacing"/>
      </w:pPr>
    </w:p>
    <w:p w:rsidR="00AB6885" w:rsidRDefault="00AB6885" w:rsidP="00AB6885">
      <w:pPr>
        <w:pStyle w:val="NoSpacing"/>
      </w:pPr>
      <w:r>
        <w:t xml:space="preserve">                                        budget = exBud/100.0f;</w:t>
      </w:r>
    </w:p>
    <w:p w:rsidR="00AB6885" w:rsidRDefault="00AB6885" w:rsidP="00AB6885">
      <w:pPr>
        <w:pStyle w:val="NoSpacing"/>
      </w:pPr>
      <w:r>
        <w:t xml:space="preserve">                                        </w:t>
      </w:r>
    </w:p>
    <w:p w:rsidR="00AB6885" w:rsidRDefault="00AB6885" w:rsidP="00AB6885">
      <w:pPr>
        <w:pStyle w:val="NoSpacing"/>
      </w:pPr>
      <w:r>
        <w:t xml:space="preserve">                                        cout&lt;&lt;"\n"</w:t>
      </w:r>
    </w:p>
    <w:p w:rsidR="007A4930" w:rsidRDefault="00AB6885" w:rsidP="00AB6885">
      <w:pPr>
        <w:pStyle w:val="NoSpacing"/>
      </w:pPr>
      <w:r>
        <w:t xml:space="preserve">                                            &lt;&lt;"-----------------------------------"&lt;&lt;endl;          </w:t>
      </w:r>
    </w:p>
    <w:p w:rsidR="00AB6885" w:rsidRDefault="00AB6885" w:rsidP="00AB6885">
      <w:pPr>
        <w:pStyle w:val="NoSpacing"/>
      </w:pPr>
      <w:r>
        <w:t xml:space="preserve">                                        cout&lt;&lt;"Player: "&lt;&lt;name&lt;&lt;endl;</w:t>
      </w:r>
    </w:p>
    <w:p w:rsidR="00AB6885" w:rsidRDefault="00AB6885" w:rsidP="00AB6885">
      <w:pPr>
        <w:pStyle w:val="NoSpacing"/>
      </w:pPr>
      <w:r>
        <w:t xml:space="preserve">                                        cout&lt;&lt;"Current Money: $"&lt;&lt;budget&lt;&lt;endl;</w:t>
      </w:r>
    </w:p>
    <w:p w:rsidR="00AB6885" w:rsidRDefault="00AB6885" w:rsidP="00AB6885">
      <w:pPr>
        <w:pStyle w:val="NoSpacing"/>
      </w:pPr>
      <w:r>
        <w:t xml:space="preserve">                                        cout&lt;&lt;"-----------------------------------"&lt;&lt;endl&lt;&lt;endl;</w:t>
      </w:r>
    </w:p>
    <w:p w:rsidR="00AB6885" w:rsidRDefault="00AB6885" w:rsidP="00AB6885">
      <w:pPr>
        <w:pStyle w:val="NoSpacing"/>
      </w:pPr>
      <w:r>
        <w:t xml:space="preserve">                                        </w:t>
      </w:r>
    </w:p>
    <w:p w:rsidR="007A4930" w:rsidRDefault="00AB6885" w:rsidP="00AB6885">
      <w:pPr>
        <w:pStyle w:val="NoSpacing"/>
      </w:pPr>
      <w:r>
        <w:t xml:space="preserve">                                    } while (add &lt;= minVal);                                        </w:t>
      </w:r>
    </w:p>
    <w:p w:rsidR="007A4930" w:rsidRDefault="00AB6885" w:rsidP="00AB6885">
      <w:pPr>
        <w:pStyle w:val="NoSpacing"/>
      </w:pPr>
      <w:r>
        <w:t xml:space="preserve">                                    z = false;                                                  </w:t>
      </w:r>
    </w:p>
    <w:p w:rsidR="00AB6885" w:rsidRDefault="00AB6885" w:rsidP="00AB6885">
      <w:pPr>
        <w:pStyle w:val="NoSpacing"/>
      </w:pPr>
      <w:r>
        <w:t xml:space="preserve">                                } break;</w:t>
      </w:r>
    </w:p>
    <w:p w:rsidR="00AB6885" w:rsidRDefault="00AB6885" w:rsidP="00AB6885">
      <w:pPr>
        <w:pStyle w:val="NoSpacing"/>
      </w:pPr>
      <w:r>
        <w:t xml:space="preserve">                                </w:t>
      </w:r>
    </w:p>
    <w:p w:rsidR="007A4930" w:rsidRDefault="00AB6885" w:rsidP="00AB6885">
      <w:pPr>
        <w:pStyle w:val="NoSpacing"/>
      </w:pPr>
      <w:r>
        <w:t xml:space="preserve">                                case 'n':                                                       </w:t>
      </w:r>
    </w:p>
    <w:p w:rsidR="007A4930" w:rsidRDefault="00AB6885" w:rsidP="00AB6885">
      <w:pPr>
        <w:pStyle w:val="NoSpacing"/>
      </w:pPr>
      <w:r>
        <w:t xml:space="preserve">                                case 'N': z = false;                                            </w:t>
      </w:r>
    </w:p>
    <w:p w:rsidR="007A4930" w:rsidRDefault="00AB6885" w:rsidP="00AB6885">
      <w:pPr>
        <w:pStyle w:val="NoSpacing"/>
      </w:pPr>
      <w:r>
        <w:t xml:space="preserve">                                          x = false;                                            </w:t>
      </w:r>
    </w:p>
    <w:p w:rsidR="00AB6885" w:rsidRDefault="00AB6885" w:rsidP="00AB6885">
      <w:pPr>
        <w:pStyle w:val="NoSpacing"/>
      </w:pPr>
      <w:r>
        <w:t xml:space="preserve">                                          break;</w:t>
      </w:r>
    </w:p>
    <w:p w:rsidR="00AB6885" w:rsidRDefault="00AB6885" w:rsidP="00AB6885">
      <w:pPr>
        <w:pStyle w:val="NoSpacing"/>
      </w:pPr>
      <w:r>
        <w:t xml:space="preserve">                                </w:t>
      </w:r>
    </w:p>
    <w:p w:rsidR="007A4930" w:rsidRDefault="00AB6885" w:rsidP="00AB6885">
      <w:pPr>
        <w:pStyle w:val="NoSpacing"/>
      </w:pPr>
      <w:r>
        <w:t xml:space="preserve">                                default: cout&lt;&lt;"\nYou can only enter 'Y' or 'N'\n"&lt;&lt;endl;       </w:t>
      </w:r>
    </w:p>
    <w:p w:rsidR="00AB6885" w:rsidRDefault="00AB6885" w:rsidP="00AB6885">
      <w:pPr>
        <w:pStyle w:val="NoSpacing"/>
      </w:pPr>
      <w:r>
        <w:t xml:space="preserve">                                         break;</w:t>
      </w:r>
    </w:p>
    <w:p w:rsidR="00AB6885" w:rsidRDefault="00AB6885" w:rsidP="00AB6885">
      <w:pPr>
        <w:pStyle w:val="NoSpacing"/>
      </w:pPr>
      <w:r>
        <w:t xml:space="preserve">                            }</w:t>
      </w:r>
    </w:p>
    <w:p w:rsidR="00AB6885" w:rsidRDefault="00AB6885" w:rsidP="00AB6885">
      <w:pPr>
        <w:pStyle w:val="NoSpacing"/>
      </w:pPr>
      <w:r>
        <w:t xml:space="preserve">                        } while (z);                       </w:t>
      </w:r>
      <w:r w:rsidR="007A4930">
        <w:t xml:space="preserve">                            </w:t>
      </w:r>
    </w:p>
    <w:p w:rsidR="00AB6885" w:rsidRDefault="00AB6885" w:rsidP="00AB6885">
      <w:pPr>
        <w:pStyle w:val="NoSpacing"/>
      </w:pPr>
      <w:r>
        <w:t xml:space="preserve">                    }                    </w:t>
      </w:r>
    </w:p>
    <w:p w:rsidR="00AB6885" w:rsidRDefault="00AB6885" w:rsidP="00AB6885">
      <w:pPr>
        <w:pStyle w:val="NoSpacing"/>
      </w:pPr>
    </w:p>
    <w:p w:rsidR="00AB6885" w:rsidRDefault="00AB6885" w:rsidP="00AB6885">
      <w:pPr>
        <w:pStyle w:val="NoSpacing"/>
      </w:pPr>
      <w:r>
        <w:t xml:space="preserve">                    else x=false;                       </w:t>
      </w:r>
    </w:p>
    <w:p w:rsidR="00AB6885" w:rsidRDefault="00AB6885" w:rsidP="00AB6885">
      <w:pPr>
        <w:pStyle w:val="NoSpacing"/>
      </w:pPr>
    </w:p>
    <w:p w:rsidR="007A4930" w:rsidRDefault="00AB6885" w:rsidP="00AB6885">
      <w:pPr>
        <w:pStyle w:val="NoSpacing"/>
      </w:pPr>
      <w:r>
        <w:t xml:space="preserve">                } while (x);                            </w:t>
      </w:r>
    </w:p>
    <w:p w:rsidR="00AB6885" w:rsidRDefault="00AB6885" w:rsidP="00AB6885">
      <w:pPr>
        <w:pStyle w:val="NoSpacing"/>
      </w:pPr>
      <w:r>
        <w:t xml:space="preserve">                y = false;                              </w:t>
      </w:r>
    </w:p>
    <w:p w:rsidR="00AB6885" w:rsidRDefault="00AB6885" w:rsidP="00AB6885">
      <w:pPr>
        <w:pStyle w:val="NoSpacing"/>
      </w:pPr>
      <w:r>
        <w:t xml:space="preserve">            } break;</w:t>
      </w:r>
    </w:p>
    <w:p w:rsidR="00AB6885" w:rsidRDefault="00AB6885" w:rsidP="00AB6885">
      <w:pPr>
        <w:pStyle w:val="NoSpacing"/>
      </w:pPr>
    </w:p>
    <w:p w:rsidR="00AB6885" w:rsidRDefault="00AB6885" w:rsidP="00AB6885">
      <w:pPr>
        <w:pStyle w:val="NoSpacing"/>
      </w:pPr>
      <w:r>
        <w:t xml:space="preserve">            case 'n':</w:t>
      </w:r>
    </w:p>
    <w:p w:rsidR="00AB6885" w:rsidRDefault="00AB6885" w:rsidP="00AB6885">
      <w:pPr>
        <w:pStyle w:val="NoSpacing"/>
      </w:pPr>
      <w:r>
        <w:t xml:space="preserve">            case 'N': {</w:t>
      </w:r>
    </w:p>
    <w:p w:rsidR="007A4930" w:rsidRDefault="00AB6885" w:rsidP="00AB6885">
      <w:pPr>
        <w:pStyle w:val="NoSpacing"/>
      </w:pPr>
      <w:r>
        <w:t xml:space="preserve">                cout&lt;&lt;"\nGoodbye!"&lt;&lt;endl;               </w:t>
      </w:r>
    </w:p>
    <w:p w:rsidR="00AB6885" w:rsidRDefault="00AB6885" w:rsidP="00AB6885">
      <w:pPr>
        <w:pStyle w:val="NoSpacing"/>
      </w:pPr>
      <w:r>
        <w:t xml:space="preserve">                y = false;                              </w:t>
      </w:r>
    </w:p>
    <w:p w:rsidR="00AB6885" w:rsidRDefault="00AB6885" w:rsidP="00AB6885">
      <w:pPr>
        <w:pStyle w:val="NoSpacing"/>
      </w:pPr>
      <w:r>
        <w:t xml:space="preserve">            } break; </w:t>
      </w:r>
    </w:p>
    <w:p w:rsidR="00AB6885" w:rsidRDefault="00AB6885" w:rsidP="00AB6885">
      <w:pPr>
        <w:pStyle w:val="NoSpacing"/>
      </w:pPr>
    </w:p>
    <w:p w:rsidR="00AB6885" w:rsidRDefault="00AB6885" w:rsidP="00AB6885">
      <w:pPr>
        <w:pStyle w:val="NoSpacing"/>
      </w:pPr>
      <w:r>
        <w:t xml:space="preserve">            default: {</w:t>
      </w:r>
    </w:p>
    <w:p w:rsidR="007A4930" w:rsidRDefault="00AB6885" w:rsidP="00AB6885">
      <w:pPr>
        <w:pStyle w:val="NoSpacing"/>
      </w:pPr>
      <w:r>
        <w:t xml:space="preserve">                cout&lt;&lt;"\nWarning: You can only enter 'Y' or 'N'!\n"&lt;&lt;endl;    </w:t>
      </w:r>
    </w:p>
    <w:p w:rsidR="00AB6885" w:rsidRDefault="00AB6885" w:rsidP="00AB6885">
      <w:pPr>
        <w:pStyle w:val="NoSpacing"/>
      </w:pPr>
      <w:r>
        <w:t xml:space="preserve">            } break;     </w:t>
      </w:r>
    </w:p>
    <w:p w:rsidR="00AB6885" w:rsidRDefault="00AB6885" w:rsidP="00AB6885">
      <w:pPr>
        <w:pStyle w:val="NoSpacing"/>
      </w:pPr>
      <w:r>
        <w:t xml:space="preserve">        }  </w:t>
      </w:r>
    </w:p>
    <w:p w:rsidR="007A4930" w:rsidRDefault="00AB6885" w:rsidP="007A4930">
      <w:pPr>
        <w:pStyle w:val="NoSpacing"/>
      </w:pPr>
      <w:r>
        <w:t xml:space="preserve">    } while (y);     </w:t>
      </w:r>
    </w:p>
    <w:p w:rsidR="007A4930" w:rsidRDefault="007A4930" w:rsidP="007A4930">
      <w:pPr>
        <w:pStyle w:val="NoSpacing"/>
      </w:pPr>
    </w:p>
    <w:p w:rsidR="007A4930" w:rsidRDefault="007A4930" w:rsidP="007A4930">
      <w:pPr>
        <w:pStyle w:val="NoSpacing"/>
      </w:pPr>
      <w:r>
        <w:t xml:space="preserve">    cout&lt;&lt;fixed&lt;&lt;setprecision(2)&lt;&lt;showpoint;</w:t>
      </w:r>
    </w:p>
    <w:p w:rsidR="007A4930" w:rsidRDefault="007A4930" w:rsidP="007A4930">
      <w:pPr>
        <w:pStyle w:val="NoSpacing"/>
      </w:pPr>
      <w:r>
        <w:t xml:space="preserve">    </w:t>
      </w:r>
    </w:p>
    <w:p w:rsidR="007A4930" w:rsidRDefault="007A4930" w:rsidP="007A4930">
      <w:pPr>
        <w:pStyle w:val="NoSpacing"/>
      </w:pPr>
      <w:r>
        <w:t xml:space="preserve">    if (x == false) {                                   </w:t>
      </w:r>
    </w:p>
    <w:p w:rsidR="007A4930" w:rsidRDefault="007A4930" w:rsidP="007A4930">
      <w:pPr>
        <w:pStyle w:val="NoSpacing"/>
      </w:pPr>
      <w:r>
        <w:t xml:space="preserve"> </w:t>
      </w:r>
    </w:p>
    <w:p w:rsidR="007A4930" w:rsidRDefault="007A4930" w:rsidP="007A4930">
      <w:pPr>
        <w:pStyle w:val="NoSpacing"/>
      </w:pPr>
      <w:r>
        <w:t xml:space="preserve">        totCash = cshIns + bonWin + win;                </w:t>
      </w:r>
    </w:p>
    <w:p w:rsidR="007A4930" w:rsidRDefault="007A4930" w:rsidP="007A4930">
      <w:pPr>
        <w:pStyle w:val="NoSpacing"/>
      </w:pPr>
      <w:r>
        <w:t xml:space="preserve">        </w:t>
      </w:r>
    </w:p>
    <w:p w:rsidR="007A4930" w:rsidRDefault="007A4930" w:rsidP="007A4930">
      <w:pPr>
        <w:pStyle w:val="NoSpacing"/>
      </w:pPr>
      <w:r>
        <w:t xml:space="preserve">        for (int p = 1; p &lt;= 1; p++) {                  </w:t>
      </w:r>
    </w:p>
    <w:p w:rsidR="007A4930" w:rsidRDefault="007A4930" w:rsidP="007A4930">
      <w:pPr>
        <w:pStyle w:val="NoSpacing"/>
      </w:pPr>
      <w:r>
        <w:t xml:space="preserve">            if (budget&gt;minVal) {                                                  </w:t>
      </w:r>
    </w:p>
    <w:p w:rsidR="007A4930" w:rsidRDefault="007A4930" w:rsidP="007A4930">
      <w:pPr>
        <w:pStyle w:val="NoSpacing"/>
      </w:pPr>
      <w:r>
        <w:t xml:space="preserve">                cout&lt;&lt;"\nCashout voucher printing..."&lt;&lt;endl&lt;&lt;endl;                </w:t>
      </w:r>
    </w:p>
    <w:p w:rsidR="007A4930" w:rsidRDefault="007A4930" w:rsidP="007A4930">
      <w:pPr>
        <w:pStyle w:val="NoSpacing"/>
      </w:pPr>
      <w:r>
        <w:t xml:space="preserve">                </w:t>
      </w:r>
    </w:p>
    <w:p w:rsidR="007A4930" w:rsidRDefault="007A4930" w:rsidP="007A4930">
      <w:pPr>
        <w:pStyle w:val="NoSpacing"/>
      </w:pPr>
      <w:r>
        <w:t xml:space="preserve">                unsigned short ticket = (rand()%(9999-1000+1))+1000;                </w:t>
      </w:r>
    </w:p>
    <w:p w:rsidR="007A4930" w:rsidRDefault="007A4930" w:rsidP="007A4930">
      <w:pPr>
        <w:pStyle w:val="NoSpacing"/>
      </w:pPr>
      <w:r>
        <w:t xml:space="preserve">                unsigned short v1 = (rand()%(99-10+1))+10;              </w:t>
      </w:r>
    </w:p>
    <w:p w:rsidR="007A4930" w:rsidRDefault="007A4930" w:rsidP="007A4930">
      <w:pPr>
        <w:pStyle w:val="NoSpacing"/>
      </w:pPr>
      <w:r>
        <w:t xml:space="preserve">                unsigned short v2 = (rand()%(9999-1000+1))+1000;</w:t>
      </w:r>
    </w:p>
    <w:p w:rsidR="007A4930" w:rsidRDefault="007A4930" w:rsidP="007A4930">
      <w:pPr>
        <w:pStyle w:val="NoSpacing"/>
      </w:pPr>
      <w:r>
        <w:t xml:space="preserve">                unsigned short v3 = (rand()%(9999-1000+1))+1000;                    </w:t>
      </w:r>
    </w:p>
    <w:p w:rsidR="007A4930" w:rsidRDefault="007A4930" w:rsidP="007A4930">
      <w:pPr>
        <w:pStyle w:val="NoSpacing"/>
      </w:pPr>
      <w:r>
        <w:t xml:space="preserve">                unsigned short v4 = (rand()%(9999-1000+1))+1000;</w:t>
      </w:r>
    </w:p>
    <w:p w:rsidR="007A4930" w:rsidRDefault="007A4930" w:rsidP="007A4930">
      <w:pPr>
        <w:pStyle w:val="NoSpacing"/>
      </w:pPr>
      <w:r>
        <w:t xml:space="preserve">                unsigned short v5 = (rand()%(9999-1000+1))+1000;</w:t>
      </w:r>
    </w:p>
    <w:p w:rsidR="007A4930" w:rsidRDefault="007A4930" w:rsidP="007A4930">
      <w:pPr>
        <w:pStyle w:val="NoSpacing"/>
      </w:pPr>
      <w:r>
        <w:t xml:space="preserve">                unsigned int mNum = (rand()%(4294967294-1000000000+1))+1000000000;  </w:t>
      </w:r>
    </w:p>
    <w:p w:rsidR="007A4930" w:rsidRDefault="007A4930" w:rsidP="007A4930">
      <w:pPr>
        <w:pStyle w:val="NoSpacing"/>
      </w:pPr>
    </w:p>
    <w:p w:rsidR="007A4930" w:rsidRDefault="007A4930" w:rsidP="007A4930">
      <w:pPr>
        <w:pStyle w:val="NoSpacing"/>
      </w:pPr>
      <w:r>
        <w:t xml:space="preserve">                cout&lt;&lt;"\t------------------------------------------------------"&lt;&lt;endl;</w:t>
      </w:r>
    </w:p>
    <w:p w:rsidR="007A4930" w:rsidRDefault="007A4930" w:rsidP="007A4930">
      <w:pPr>
        <w:pStyle w:val="NoSpacing"/>
      </w:pPr>
      <w:r>
        <w:t xml:space="preserve">                cout&lt;&lt;"\t CSC5 CASINO RIVERSIDE, CA"&lt;&lt;setw(27)&lt;&lt;ticket&lt;&lt;endl&lt;&lt;endl;</w:t>
      </w:r>
    </w:p>
    <w:p w:rsidR="007A4930" w:rsidRDefault="007A4930" w:rsidP="007A4930">
      <w:pPr>
        <w:pStyle w:val="NoSpacing"/>
      </w:pPr>
      <w:r>
        <w:t xml:space="preserve">                cout&lt;&lt;"\t\t\t   CASHOUT VOUCHER"&lt;&lt;endl&lt;&lt;endl;                                       </w:t>
      </w:r>
    </w:p>
    <w:p w:rsidR="007A4930" w:rsidRDefault="007A4930" w:rsidP="007A4930">
      <w:pPr>
        <w:pStyle w:val="NoSpacing"/>
      </w:pPr>
      <w:r>
        <w:t xml:space="preserve">                cout&lt;&lt;"\t\t\tFOR "&lt;&lt;name&lt;&lt;endl&lt;&lt;endl;</w:t>
      </w:r>
    </w:p>
    <w:p w:rsidR="007A4930" w:rsidRDefault="007A4930" w:rsidP="007A4930">
      <w:pPr>
        <w:pStyle w:val="NoSpacing"/>
      </w:pPr>
      <w:r>
        <w:t xml:space="preserve">                cout&lt;&lt;"\t\t  Validation"&lt;&lt;setw(5)&lt;&lt;v1&lt;&lt;"-"&lt;&lt;v2&lt;&lt;"-"&lt;&lt;v3&lt;&lt;"-"&lt;&lt;v4&lt;&lt;"-"&lt;&lt;v5&lt;&lt;endl;</w:t>
      </w:r>
    </w:p>
    <w:p w:rsidR="007A4930" w:rsidRDefault="007A4930" w:rsidP="007A4930">
      <w:pPr>
        <w:pStyle w:val="NoSpacing"/>
      </w:pPr>
      <w:r>
        <w:t xml:space="preserve">                cout&lt;&lt;"\t\t       "&lt;&lt;dt&lt;&lt;endl&lt;&lt;fixed&lt;&lt;setprecision(2)&lt;&lt;showpoint;                   </w:t>
      </w:r>
    </w:p>
    <w:p w:rsidR="007A4930" w:rsidRDefault="007A4930" w:rsidP="007A4930">
      <w:pPr>
        <w:pStyle w:val="NoSpacing"/>
      </w:pPr>
      <w:r>
        <w:t xml:space="preserve">                cout&lt;&lt;"\t\t\t   "&lt;&lt;setw(5)&lt;&lt;"$"&lt;&lt;budget&lt;&lt;endl&lt;&lt;endl;</w:t>
      </w:r>
    </w:p>
    <w:p w:rsidR="007A4930" w:rsidRDefault="007A4930" w:rsidP="007A4930">
      <w:pPr>
        <w:pStyle w:val="NoSpacing"/>
      </w:pPr>
      <w:r>
        <w:t xml:space="preserve">                cout&lt;&lt;"\t Ticket void after 30 days"&lt;&lt;setw(17)&lt;&lt;"Machine #"&lt;&lt;mNum&lt;&lt;endl;</w:t>
      </w:r>
    </w:p>
    <w:p w:rsidR="007A4930" w:rsidRDefault="007A4930" w:rsidP="007A4930">
      <w:pPr>
        <w:pStyle w:val="NoSpacing"/>
      </w:pPr>
      <w:r>
        <w:t xml:space="preserve">                cout&lt;&lt;"\t------------------------------------------------------"&lt;&lt;endl&lt;&lt;endl;</w:t>
      </w:r>
    </w:p>
    <w:p w:rsidR="007A4930" w:rsidRDefault="007A4930" w:rsidP="007A4930">
      <w:pPr>
        <w:pStyle w:val="NoSpacing"/>
      </w:pPr>
      <w:r>
        <w:t xml:space="preserve">                cout&lt;&lt;"\tNOTE: Bring your ID with you to cash it out to verify \n"</w:t>
      </w:r>
    </w:p>
    <w:p w:rsidR="007A4930" w:rsidRDefault="007A4930" w:rsidP="007A4930">
      <w:pPr>
        <w:pStyle w:val="NoSpacing"/>
      </w:pPr>
      <w:r>
        <w:t xml:space="preserve">                    &lt;&lt;"\t name in the voucher."&lt;&lt;endl;                              </w:t>
      </w:r>
    </w:p>
    <w:p w:rsidR="007A4930" w:rsidRDefault="007A4930" w:rsidP="007A4930">
      <w:pPr>
        <w:pStyle w:val="NoSpacing"/>
      </w:pPr>
      <w:r>
        <w:t xml:space="preserve">                </w:t>
      </w:r>
    </w:p>
    <w:p w:rsidR="007A4930" w:rsidRDefault="007A4930" w:rsidP="007A4930">
      <w:pPr>
        <w:pStyle w:val="NoSpacing"/>
      </w:pPr>
      <w:r>
        <w:t xml:space="preserve">                do {                   </w:t>
      </w:r>
    </w:p>
    <w:p w:rsidR="007A4930" w:rsidRDefault="007A4930" w:rsidP="007A4930">
      <w:pPr>
        <w:pStyle w:val="NoSpacing"/>
      </w:pPr>
      <w:r>
        <w:t xml:space="preserve">                cout&lt;&lt;"\nWould you like to see your game report?"&lt;&lt;endl                 </w:t>
      </w:r>
    </w:p>
    <w:p w:rsidR="007A4930" w:rsidRDefault="007A4930" w:rsidP="007A4930">
      <w:pPr>
        <w:pStyle w:val="NoSpacing"/>
      </w:pPr>
      <w:r>
        <w:t xml:space="preserve">                    &lt;&lt;"         Y - YES      N - NO"&lt;&lt;endl&lt;&lt;endl;</w:t>
      </w:r>
    </w:p>
    <w:p w:rsidR="007A4930" w:rsidRDefault="007A4930" w:rsidP="007A4930">
      <w:pPr>
        <w:pStyle w:val="NoSpacing"/>
      </w:pPr>
      <w:r>
        <w:t xml:space="preserve">                cout&lt;&lt;"CHOICE: ";</w:t>
      </w:r>
    </w:p>
    <w:p w:rsidR="007A4930" w:rsidRDefault="007A4930" w:rsidP="007A4930">
      <w:pPr>
        <w:pStyle w:val="NoSpacing"/>
      </w:pPr>
      <w:r>
        <w:t xml:space="preserve">                cin&gt;&gt;report;                </w:t>
      </w:r>
    </w:p>
    <w:p w:rsidR="007A4930" w:rsidRDefault="007A4930" w:rsidP="007A4930">
      <w:pPr>
        <w:pStyle w:val="NoSpacing"/>
      </w:pPr>
      <w:r>
        <w:t xml:space="preserve">   </w:t>
      </w:r>
    </w:p>
    <w:p w:rsidR="007A4930" w:rsidRDefault="007A4930" w:rsidP="007A4930">
      <w:pPr>
        <w:pStyle w:val="NoSpacing"/>
      </w:pPr>
      <w:r>
        <w:t xml:space="preserve">                    if (report == 'Y' || report == 'y') {                                   //</w:t>
      </w:r>
    </w:p>
    <w:p w:rsidR="007A4930" w:rsidRDefault="007A4930" w:rsidP="007A4930">
      <w:pPr>
        <w:pStyle w:val="NoSpacing"/>
      </w:pPr>
      <w:r>
        <w:t xml:space="preserve">                        cout&lt;&lt;"\n\tSLOT MACHINE GAME REPORT"&lt;&lt;endl&lt;&lt;endl;</w:t>
      </w:r>
    </w:p>
    <w:p w:rsidR="007A4930" w:rsidRDefault="007A4930" w:rsidP="007A4930">
      <w:pPr>
        <w:pStyle w:val="NoSpacing"/>
      </w:pPr>
      <w:r>
        <w:t xml:space="preserve">                        cout&lt;&lt;"Number of games played: "&lt;&lt;play&lt;&lt;endl;</w:t>
      </w:r>
    </w:p>
    <w:p w:rsidR="007A4930" w:rsidRDefault="007A4930" w:rsidP="007A4930">
      <w:pPr>
        <w:pStyle w:val="NoSpacing"/>
      </w:pPr>
      <w:r>
        <w:t xml:space="preserve">                        cout&lt;&lt;"Number of wins: "&lt;&lt;numWin&lt;&lt;endl;</w:t>
      </w:r>
    </w:p>
    <w:p w:rsidR="007A4930" w:rsidRDefault="007A4930" w:rsidP="007A4930">
      <w:pPr>
        <w:pStyle w:val="NoSpacing"/>
      </w:pPr>
      <w:r>
        <w:t xml:space="preserve">                        cout&lt;&lt;"Number of losses: "&lt;&lt;numLose&lt;&lt;endl&lt;&lt;endl;</w:t>
      </w:r>
    </w:p>
    <w:p w:rsidR="007A4930" w:rsidRDefault="007A4930" w:rsidP="007A4930">
      <w:pPr>
        <w:pStyle w:val="NoSpacing"/>
      </w:pPr>
      <w:r>
        <w:t xml:space="preserve">                        cout&lt;&lt;"Total amount of cash inserted: $"&lt;&lt;cshIns&lt;&lt;endl;</w:t>
      </w:r>
    </w:p>
    <w:p w:rsidR="007A4930" w:rsidRDefault="007A4930" w:rsidP="007A4930">
      <w:pPr>
        <w:pStyle w:val="NoSpacing"/>
      </w:pPr>
      <w:r>
        <w:t xml:space="preserve">                        cout&lt;&lt;"Total amount of cash won: $"&lt;&lt;win&lt;&lt;endl;</w:t>
      </w:r>
    </w:p>
    <w:p w:rsidR="007A4930" w:rsidRDefault="007A4930" w:rsidP="007A4930">
      <w:pPr>
        <w:pStyle w:val="NoSpacing"/>
      </w:pPr>
      <w:r>
        <w:t xml:space="preserve">                        cout&lt;&lt;"Total amount of cash bonus: $"&lt;&lt;bonWin&lt;&lt;endl&lt;&lt;endl;</w:t>
      </w:r>
    </w:p>
    <w:p w:rsidR="007A4930" w:rsidRDefault="007A4930" w:rsidP="007A4930">
      <w:pPr>
        <w:pStyle w:val="NoSpacing"/>
      </w:pPr>
      <w:r>
        <w:t xml:space="preserve">                        cout&lt;&lt;"Total amount of cash involved: $"&lt;&lt;totCash&lt;&lt;endl;</w:t>
      </w:r>
    </w:p>
    <w:p w:rsidR="007A4930" w:rsidRDefault="007A4930" w:rsidP="007A4930">
      <w:pPr>
        <w:pStyle w:val="NoSpacing"/>
      </w:pPr>
      <w:r>
        <w:t xml:space="preserve">                        cout&lt;&lt;"Total amount of cash loss: $"&lt;&lt;loss&lt;&lt;endl&lt;&lt;endl;</w:t>
      </w:r>
    </w:p>
    <w:p w:rsidR="007A4930" w:rsidRDefault="007A4930" w:rsidP="007A4930">
      <w:pPr>
        <w:pStyle w:val="NoSpacing"/>
      </w:pPr>
    </w:p>
    <w:p w:rsidR="007A4930" w:rsidRDefault="007A4930" w:rsidP="007A4930">
      <w:pPr>
        <w:pStyle w:val="NoSpacing"/>
      </w:pPr>
      <w:r>
        <w:t xml:space="preserve">                        winPer = (static_cast&lt;float&gt;(numWin)/play)*PERCENT;                 </w:t>
      </w:r>
    </w:p>
    <w:p w:rsidR="007A4930" w:rsidRDefault="007A4930" w:rsidP="007A4930">
      <w:pPr>
        <w:pStyle w:val="NoSpacing"/>
      </w:pPr>
      <w:r>
        <w:t xml:space="preserve">                        lossPer = (static_cast&lt;float&gt;(numLose)/play)*PERCENT;  </w:t>
      </w:r>
    </w:p>
    <w:p w:rsidR="007A4930" w:rsidRDefault="007A4930" w:rsidP="007A4930">
      <w:pPr>
        <w:pStyle w:val="NoSpacing"/>
      </w:pPr>
      <w:r>
        <w:t xml:space="preserve">             </w:t>
      </w:r>
    </w:p>
    <w:p w:rsidR="007A4930" w:rsidRDefault="007A4930" w:rsidP="007A4930">
      <w:pPr>
        <w:pStyle w:val="NoSpacing"/>
      </w:pPr>
      <w:r>
        <w:t xml:space="preserve">                        cout&lt;&lt;"Win Percentage: "&lt;&lt;winPer&lt;&lt;"%"&lt;&lt;endl;   </w:t>
      </w:r>
    </w:p>
    <w:p w:rsidR="007A4930" w:rsidRDefault="007A4930" w:rsidP="007A4930">
      <w:pPr>
        <w:pStyle w:val="NoSpacing"/>
      </w:pPr>
      <w:r>
        <w:t xml:space="preserve">                        cout&lt;&lt;"Loss Percentage: "&lt;&lt;lossPer&lt;&lt;"%"&lt;&lt;endl;                      </w:t>
      </w:r>
    </w:p>
    <w:p w:rsidR="007A4930" w:rsidRDefault="007A4930" w:rsidP="007A4930">
      <w:pPr>
        <w:pStyle w:val="NoSpacing"/>
      </w:pPr>
      <w:r>
        <w:t xml:space="preserve">                        </w:t>
      </w:r>
    </w:p>
    <w:p w:rsidR="007A4930" w:rsidRDefault="007A4930" w:rsidP="007A4930">
      <w:pPr>
        <w:pStyle w:val="NoSpacing"/>
      </w:pPr>
      <w:r>
        <w:t xml:space="preserve">                        cout&lt;&lt;"\nThank you for playing the game! See you again next time!"&lt;&lt;endl&lt;&lt;endl;</w:t>
      </w:r>
    </w:p>
    <w:p w:rsidR="007A4930" w:rsidRDefault="007A4930" w:rsidP="007A4930">
      <w:pPr>
        <w:pStyle w:val="NoSpacing"/>
      </w:pPr>
      <w:r>
        <w:t xml:space="preserve">                        </w:t>
      </w:r>
    </w:p>
    <w:p w:rsidR="007A4930" w:rsidRDefault="007A4930" w:rsidP="007A4930">
      <w:pPr>
        <w:pStyle w:val="NoSpacing"/>
      </w:pPr>
      <w:r>
        <w:t xml:space="preserve">                        rep = false;</w:t>
      </w:r>
    </w:p>
    <w:p w:rsidR="007A4930" w:rsidRDefault="007A4930" w:rsidP="007A4930">
      <w:pPr>
        <w:pStyle w:val="NoSpacing"/>
      </w:pPr>
      <w:r>
        <w:t xml:space="preserve">                    }                    </w:t>
      </w:r>
    </w:p>
    <w:p w:rsidR="007A4930" w:rsidRDefault="007A4930" w:rsidP="007A4930">
      <w:pPr>
        <w:pStyle w:val="NoSpacing"/>
      </w:pPr>
      <w:r>
        <w:t xml:space="preserve">                    else if (report == 'N' || report == 'n') {                          </w:t>
      </w:r>
    </w:p>
    <w:p w:rsidR="007A4930" w:rsidRDefault="007A4930" w:rsidP="007A4930">
      <w:pPr>
        <w:pStyle w:val="NoSpacing"/>
      </w:pPr>
      <w:r>
        <w:t xml:space="preserve">                    ofstream out;                                                   </w:t>
      </w:r>
    </w:p>
    <w:p w:rsidR="007A4930" w:rsidRDefault="007A4930" w:rsidP="007A4930">
      <w:pPr>
        <w:pStyle w:val="NoSpacing"/>
      </w:pPr>
      <w:r>
        <w:t xml:space="preserve">                    out.open(name+".dat");</w:t>
      </w:r>
    </w:p>
    <w:p w:rsidR="007A4930" w:rsidRDefault="007A4930" w:rsidP="007A4930">
      <w:pPr>
        <w:pStyle w:val="NoSpacing"/>
      </w:pPr>
      <w:r>
        <w:t xml:space="preserve">                    </w:t>
      </w:r>
    </w:p>
    <w:p w:rsidR="007A4930" w:rsidRDefault="007A4930" w:rsidP="007A4930">
      <w:pPr>
        <w:pStyle w:val="NoSpacing"/>
      </w:pPr>
      <w:r>
        <w:t xml:space="preserve">                    out&lt;&lt;"\n\tSLOT MACHINE GAME REPORT"&lt;&lt;endl&lt;&lt;endl;</w:t>
      </w:r>
    </w:p>
    <w:p w:rsidR="007A4930" w:rsidRDefault="007A4930" w:rsidP="007A4930">
      <w:pPr>
        <w:pStyle w:val="NoSpacing"/>
      </w:pPr>
      <w:r>
        <w:t xml:space="preserve">                    out&lt;&lt;"Number of games played: "&lt;&lt;play&lt;&lt;endl;</w:t>
      </w:r>
    </w:p>
    <w:p w:rsidR="007A4930" w:rsidRDefault="007A4930" w:rsidP="007A4930">
      <w:pPr>
        <w:pStyle w:val="NoSpacing"/>
      </w:pPr>
      <w:r>
        <w:t xml:space="preserve">                    out&lt;&lt;"Number of wins: "&lt;&lt;numWin&lt;&lt;endl;</w:t>
      </w:r>
    </w:p>
    <w:p w:rsidR="007A4930" w:rsidRDefault="007A4930" w:rsidP="007A4930">
      <w:pPr>
        <w:pStyle w:val="NoSpacing"/>
      </w:pPr>
      <w:r>
        <w:t xml:space="preserve">                    out&lt;&lt;"Number of losses: "&lt;&lt;numLose&lt;&lt;endl&lt;&lt;endl;</w:t>
      </w:r>
    </w:p>
    <w:p w:rsidR="007A4930" w:rsidRDefault="007A4930" w:rsidP="007A4930">
      <w:pPr>
        <w:pStyle w:val="NoSpacing"/>
      </w:pPr>
      <w:r>
        <w:t xml:space="preserve">                    out&lt;&lt;"Total amount of cash inserted: $"&lt;&lt;cshIns&lt;&lt;endl;</w:t>
      </w:r>
    </w:p>
    <w:p w:rsidR="007A4930" w:rsidRDefault="007A4930" w:rsidP="007A4930">
      <w:pPr>
        <w:pStyle w:val="NoSpacing"/>
      </w:pPr>
      <w:r>
        <w:t xml:space="preserve">                    out&lt;&lt;"Total amount of cash won: $"&lt;&lt;win&lt;&lt;endl;</w:t>
      </w:r>
    </w:p>
    <w:p w:rsidR="007A4930" w:rsidRDefault="007A4930" w:rsidP="007A4930">
      <w:pPr>
        <w:pStyle w:val="NoSpacing"/>
      </w:pPr>
      <w:r>
        <w:t xml:space="preserve">                    out&lt;&lt;"Total amount of cash bonus: $"&lt;&lt;bonWin&lt;&lt;endl&lt;&lt;endl;</w:t>
      </w:r>
    </w:p>
    <w:p w:rsidR="007A4930" w:rsidRDefault="007A4930" w:rsidP="007A4930">
      <w:pPr>
        <w:pStyle w:val="NoSpacing"/>
      </w:pPr>
      <w:r>
        <w:t xml:space="preserve">                    out&lt;&lt;"Total amount of cash involved: $"&lt;&lt;totCash&lt;&lt;endl;</w:t>
      </w:r>
    </w:p>
    <w:p w:rsidR="007A4930" w:rsidRDefault="007A4930" w:rsidP="007A4930">
      <w:pPr>
        <w:pStyle w:val="NoSpacing"/>
      </w:pPr>
      <w:r>
        <w:t xml:space="preserve">                    out&lt;&lt;"Total amount of cash loss: $"&lt;&lt;loss&lt;&lt;endl&lt;&lt;endl;</w:t>
      </w:r>
    </w:p>
    <w:p w:rsidR="007A4930" w:rsidRDefault="007A4930" w:rsidP="007A4930">
      <w:pPr>
        <w:pStyle w:val="NoSpacing"/>
      </w:pPr>
    </w:p>
    <w:p w:rsidR="007A4930" w:rsidRDefault="007A4930" w:rsidP="007A4930">
      <w:pPr>
        <w:pStyle w:val="NoSpacing"/>
      </w:pPr>
      <w:r>
        <w:t xml:space="preserve">                    winPer = (static_cast&lt;float&gt;(numWin)/play)*PERCENT;</w:t>
      </w:r>
    </w:p>
    <w:p w:rsidR="007A4930" w:rsidRDefault="007A4930" w:rsidP="007A4930">
      <w:pPr>
        <w:pStyle w:val="NoSpacing"/>
      </w:pPr>
      <w:r>
        <w:t xml:space="preserve">                    lossPer = (static_cast&lt;float&gt;(numLose)/play)*PERCENT;</w:t>
      </w:r>
    </w:p>
    <w:p w:rsidR="007A4930" w:rsidRDefault="007A4930" w:rsidP="007A4930">
      <w:pPr>
        <w:pStyle w:val="NoSpacing"/>
      </w:pPr>
    </w:p>
    <w:p w:rsidR="007A4930" w:rsidRDefault="007A4930" w:rsidP="007A4930">
      <w:pPr>
        <w:pStyle w:val="NoSpacing"/>
      </w:pPr>
      <w:r>
        <w:t xml:space="preserve">                    out&lt;&lt;"Win Percentage: "&lt;&lt;winPer&lt;&lt;"%"&lt;&lt;endl;   </w:t>
      </w:r>
    </w:p>
    <w:p w:rsidR="007A4930" w:rsidRDefault="007A4930" w:rsidP="007A4930">
      <w:pPr>
        <w:pStyle w:val="NoSpacing"/>
      </w:pPr>
      <w:r>
        <w:t xml:space="preserve">                    out&lt;&lt;"Loss Percentage: "&lt;&lt;lossPer&lt;&lt;"%"&lt;&lt;endl; </w:t>
      </w:r>
    </w:p>
    <w:p w:rsidR="007A4930" w:rsidRDefault="007A4930" w:rsidP="007A4930">
      <w:pPr>
        <w:pStyle w:val="NoSpacing"/>
      </w:pPr>
      <w:r>
        <w:t xml:space="preserve">                    cout&lt;&lt;"\nGame report is saved to a file."&lt;&lt;endl;</w:t>
      </w:r>
    </w:p>
    <w:p w:rsidR="007A4930" w:rsidRDefault="007A4930" w:rsidP="007A4930">
      <w:pPr>
        <w:pStyle w:val="NoSpacing"/>
      </w:pPr>
      <w:r>
        <w:t xml:space="preserve">                    cout&lt;&lt;"\nThank you for playing! See you again!\n"&lt;&lt;endl;</w:t>
      </w:r>
    </w:p>
    <w:p w:rsidR="007A4930" w:rsidRDefault="007A4930" w:rsidP="007A4930">
      <w:pPr>
        <w:pStyle w:val="NoSpacing"/>
      </w:pPr>
      <w:r>
        <w:t xml:space="preserve">                    </w:t>
      </w:r>
    </w:p>
    <w:p w:rsidR="007A4930" w:rsidRDefault="007A4930" w:rsidP="007A4930">
      <w:pPr>
        <w:pStyle w:val="NoSpacing"/>
      </w:pPr>
      <w:r>
        <w:t xml:space="preserve">                    out.close();</w:t>
      </w:r>
    </w:p>
    <w:p w:rsidR="007A4930" w:rsidRDefault="007A4930" w:rsidP="007A4930">
      <w:pPr>
        <w:pStyle w:val="NoSpacing"/>
      </w:pPr>
      <w:r>
        <w:t xml:space="preserve">                    rep = false;</w:t>
      </w:r>
    </w:p>
    <w:p w:rsidR="007A4930" w:rsidRDefault="007A4930" w:rsidP="007A4930">
      <w:pPr>
        <w:pStyle w:val="NoSpacing"/>
      </w:pPr>
      <w:r>
        <w:t xml:space="preserve">                    }</w:t>
      </w:r>
    </w:p>
    <w:p w:rsidR="007A4930" w:rsidRDefault="007A4930" w:rsidP="007A4930">
      <w:pPr>
        <w:pStyle w:val="NoSpacing"/>
      </w:pPr>
      <w:r>
        <w:t xml:space="preserve">                </w:t>
      </w:r>
    </w:p>
    <w:p w:rsidR="007A4930" w:rsidRDefault="007A4930" w:rsidP="007A4930">
      <w:pPr>
        <w:pStyle w:val="NoSpacing"/>
      </w:pPr>
      <w:r>
        <w:t xml:space="preserve">                    else cout&lt;&lt;"\nWarning: You can only enter 'Y' or 'N'!"&lt;&lt;endl;        </w:t>
      </w:r>
    </w:p>
    <w:p w:rsidR="007A4930" w:rsidRDefault="007A4930" w:rsidP="007A4930">
      <w:pPr>
        <w:pStyle w:val="NoSpacing"/>
      </w:pPr>
      <w:r>
        <w:t xml:space="preserve">                } while (rep);</w:t>
      </w:r>
    </w:p>
    <w:p w:rsidR="007A4930" w:rsidRDefault="007A4930" w:rsidP="007A4930">
      <w:pPr>
        <w:pStyle w:val="NoSpacing"/>
      </w:pPr>
      <w:r>
        <w:t xml:space="preserve">            }</w:t>
      </w:r>
    </w:p>
    <w:p w:rsidR="007A4930" w:rsidRDefault="007A4930" w:rsidP="007A4930">
      <w:pPr>
        <w:pStyle w:val="NoSpacing"/>
      </w:pPr>
      <w:r>
        <w:t xml:space="preserve">            </w:t>
      </w:r>
    </w:p>
    <w:p w:rsidR="007A4930" w:rsidRDefault="007A4930" w:rsidP="007A4930">
      <w:pPr>
        <w:pStyle w:val="NoSpacing"/>
      </w:pPr>
      <w:r>
        <w:t xml:space="preserve">            else if (budget &lt;=0) {                                                          </w:t>
      </w:r>
    </w:p>
    <w:p w:rsidR="007A4930" w:rsidRDefault="007A4930" w:rsidP="007A4930">
      <w:pPr>
        <w:pStyle w:val="NoSpacing"/>
      </w:pPr>
      <w:r>
        <w:t xml:space="preserve">                cout&lt;&lt;"\nSorry, you didn't win any amount this time."&lt;&lt;endl;</w:t>
      </w:r>
    </w:p>
    <w:p w:rsidR="007A4930" w:rsidRDefault="007A4930" w:rsidP="007A4930">
      <w:pPr>
        <w:pStyle w:val="NoSpacing"/>
      </w:pPr>
      <w:r>
        <w:t xml:space="preserve">                </w:t>
      </w:r>
    </w:p>
    <w:p w:rsidR="007A4930" w:rsidRDefault="007A4930" w:rsidP="007A4930">
      <w:pPr>
        <w:pStyle w:val="NoSpacing"/>
      </w:pPr>
      <w:r>
        <w:t xml:space="preserve">                    do { </w:t>
      </w:r>
    </w:p>
    <w:p w:rsidR="007A4930" w:rsidRDefault="007A4930" w:rsidP="007A4930">
      <w:pPr>
        <w:pStyle w:val="NoSpacing"/>
      </w:pPr>
      <w:r>
        <w:t xml:space="preserve">                    cout&lt;&lt;"\nWould you like to see your game report?"&lt;&lt;endl                     </w:t>
      </w:r>
    </w:p>
    <w:p w:rsidR="007A4930" w:rsidRDefault="007A4930" w:rsidP="007A4930">
      <w:pPr>
        <w:pStyle w:val="NoSpacing"/>
      </w:pPr>
      <w:r>
        <w:t xml:space="preserve">                        &lt;&lt;"         Y - YES      N - NO"&lt;&lt;endl&lt;&lt;endl;</w:t>
      </w:r>
    </w:p>
    <w:p w:rsidR="007A4930" w:rsidRDefault="007A4930" w:rsidP="007A4930">
      <w:pPr>
        <w:pStyle w:val="NoSpacing"/>
      </w:pPr>
      <w:r>
        <w:t xml:space="preserve">                    cout&lt;&lt;"CHOICE: ";</w:t>
      </w:r>
    </w:p>
    <w:p w:rsidR="007A4930" w:rsidRDefault="007A4930" w:rsidP="007A4930">
      <w:pPr>
        <w:pStyle w:val="NoSpacing"/>
      </w:pPr>
      <w:r>
        <w:t xml:space="preserve">                    cin&gt;&gt;report;                </w:t>
      </w:r>
    </w:p>
    <w:p w:rsidR="007A4930" w:rsidRDefault="007A4930" w:rsidP="007A4930">
      <w:pPr>
        <w:pStyle w:val="NoSpacing"/>
      </w:pPr>
    </w:p>
    <w:p w:rsidR="007A4930" w:rsidRDefault="007A4930" w:rsidP="007A4930">
      <w:pPr>
        <w:pStyle w:val="NoSpacing"/>
      </w:pPr>
      <w:r>
        <w:t xml:space="preserve">                    if (report == 'Y' || report == 'y') {                                       </w:t>
      </w:r>
    </w:p>
    <w:p w:rsidR="007A4930" w:rsidRDefault="007A4930" w:rsidP="007A4930">
      <w:pPr>
        <w:pStyle w:val="NoSpacing"/>
      </w:pPr>
      <w:r>
        <w:t xml:space="preserve">                        cout&lt;&lt;"\n\tSLOT MACHINE GAME REPORT"&lt;&lt;endl&lt;&lt;endl;</w:t>
      </w:r>
    </w:p>
    <w:p w:rsidR="007A4930" w:rsidRDefault="007A4930" w:rsidP="007A4930">
      <w:pPr>
        <w:pStyle w:val="NoSpacing"/>
      </w:pPr>
      <w:r>
        <w:t xml:space="preserve">                        cout&lt;&lt;"Number of games played: "&lt;&lt;play&lt;&lt;endl;</w:t>
      </w:r>
    </w:p>
    <w:p w:rsidR="007A4930" w:rsidRDefault="007A4930" w:rsidP="007A4930">
      <w:pPr>
        <w:pStyle w:val="NoSpacing"/>
      </w:pPr>
      <w:r>
        <w:t xml:space="preserve">                        cout&lt;&lt;"Number of wins: "&lt;&lt;numWin&lt;&lt;endl;</w:t>
      </w:r>
    </w:p>
    <w:p w:rsidR="007A4930" w:rsidRDefault="007A4930" w:rsidP="007A4930">
      <w:pPr>
        <w:pStyle w:val="NoSpacing"/>
      </w:pPr>
      <w:r>
        <w:t xml:space="preserve">                        cout&lt;&lt;"Number of losses: "&lt;&lt;numLose&lt;&lt;endl&lt;&lt;endl;</w:t>
      </w:r>
    </w:p>
    <w:p w:rsidR="007A4930" w:rsidRDefault="007A4930" w:rsidP="007A4930">
      <w:pPr>
        <w:pStyle w:val="NoSpacing"/>
      </w:pPr>
      <w:r>
        <w:t xml:space="preserve">                        cout&lt;&lt;"Total amount of cash inserted: $"&lt;&lt;cshIns&lt;&lt;endl;</w:t>
      </w:r>
    </w:p>
    <w:p w:rsidR="007A4930" w:rsidRDefault="007A4930" w:rsidP="007A4930">
      <w:pPr>
        <w:pStyle w:val="NoSpacing"/>
      </w:pPr>
      <w:r>
        <w:t xml:space="preserve">                        cout&lt;&lt;"Total amount of cash won: $"&lt;&lt;win&lt;&lt;endl;</w:t>
      </w:r>
    </w:p>
    <w:p w:rsidR="007A4930" w:rsidRDefault="007A4930" w:rsidP="007A4930">
      <w:pPr>
        <w:pStyle w:val="NoSpacing"/>
      </w:pPr>
      <w:r>
        <w:t xml:space="preserve">                        cout&lt;&lt;"Total amount of cash bonus: $"&lt;&lt;bonWin&lt;&lt;endl&lt;&lt;endl;</w:t>
      </w:r>
    </w:p>
    <w:p w:rsidR="007A4930" w:rsidRDefault="007A4930" w:rsidP="007A4930">
      <w:pPr>
        <w:pStyle w:val="NoSpacing"/>
      </w:pPr>
      <w:r>
        <w:t xml:space="preserve">                        cout&lt;&lt;"Total amount of cash involved: $"&lt;&lt;totCash&lt;&lt;endl;</w:t>
      </w:r>
    </w:p>
    <w:p w:rsidR="007A4930" w:rsidRDefault="007A4930" w:rsidP="007A4930">
      <w:pPr>
        <w:pStyle w:val="NoSpacing"/>
      </w:pPr>
      <w:r>
        <w:t xml:space="preserve">                        cout&lt;&lt;"Total amount of cash loss: $"&lt;&lt;loss&lt;&lt;endl&lt;&lt;endl;</w:t>
      </w:r>
    </w:p>
    <w:p w:rsidR="007A4930" w:rsidRDefault="007A4930" w:rsidP="007A4930">
      <w:pPr>
        <w:pStyle w:val="NoSpacing"/>
      </w:pPr>
    </w:p>
    <w:p w:rsidR="007A4930" w:rsidRDefault="007A4930" w:rsidP="007A4930">
      <w:pPr>
        <w:pStyle w:val="NoSpacing"/>
      </w:pPr>
      <w:r>
        <w:t xml:space="preserve">                        winPer = (static_cast&lt;float&gt;(numWin)/play)*PERCENT;</w:t>
      </w:r>
    </w:p>
    <w:p w:rsidR="007A4930" w:rsidRDefault="007A4930" w:rsidP="007A4930">
      <w:pPr>
        <w:pStyle w:val="NoSpacing"/>
      </w:pPr>
      <w:r>
        <w:t xml:space="preserve">                        lossPer = (static_cast&lt;float&gt;(numLose)/play)*PERCENT;</w:t>
      </w:r>
    </w:p>
    <w:p w:rsidR="007A4930" w:rsidRDefault="007A4930" w:rsidP="007A4930">
      <w:pPr>
        <w:pStyle w:val="NoSpacing"/>
      </w:pPr>
    </w:p>
    <w:p w:rsidR="007A4930" w:rsidRDefault="007A4930" w:rsidP="007A4930">
      <w:pPr>
        <w:pStyle w:val="NoSpacing"/>
      </w:pPr>
      <w:r>
        <w:t xml:space="preserve">                        cout&lt;&lt;"Win Percentage: "&lt;&lt;winPer&lt;&lt;"%"&lt;&lt;endl;   </w:t>
      </w:r>
    </w:p>
    <w:p w:rsidR="007A4930" w:rsidRDefault="007A4930" w:rsidP="007A4930">
      <w:pPr>
        <w:pStyle w:val="NoSpacing"/>
      </w:pPr>
      <w:r>
        <w:t xml:space="preserve">                        cout&lt;&lt;"Loss Percentage: "&lt;&lt;lossPer&lt;&lt;"%"&lt;&lt;endl; </w:t>
      </w:r>
    </w:p>
    <w:p w:rsidR="007A4930" w:rsidRDefault="007A4930" w:rsidP="007A4930">
      <w:pPr>
        <w:pStyle w:val="NoSpacing"/>
      </w:pPr>
    </w:p>
    <w:p w:rsidR="007A4930" w:rsidRDefault="007A4930" w:rsidP="007A4930">
      <w:pPr>
        <w:pStyle w:val="NoSpacing"/>
      </w:pPr>
      <w:r>
        <w:t xml:space="preserve">                        cout&lt;&lt;"\nThank you for playing the game! See you again next time!"&lt;&lt;endl&lt;&lt;endl;</w:t>
      </w:r>
    </w:p>
    <w:p w:rsidR="007A4930" w:rsidRDefault="007A4930" w:rsidP="007A4930">
      <w:pPr>
        <w:pStyle w:val="NoSpacing"/>
      </w:pPr>
    </w:p>
    <w:p w:rsidR="007A4930" w:rsidRDefault="007A4930" w:rsidP="007A4930">
      <w:pPr>
        <w:pStyle w:val="NoSpacing"/>
      </w:pPr>
      <w:r>
        <w:t xml:space="preserve">                        rep = false;</w:t>
      </w:r>
    </w:p>
    <w:p w:rsidR="007A4930" w:rsidRDefault="007A4930" w:rsidP="007A4930">
      <w:pPr>
        <w:pStyle w:val="NoSpacing"/>
      </w:pPr>
      <w:r>
        <w:t xml:space="preserve">                    }</w:t>
      </w:r>
    </w:p>
    <w:p w:rsidR="007A4930" w:rsidRDefault="007A4930" w:rsidP="007A4930">
      <w:pPr>
        <w:pStyle w:val="NoSpacing"/>
      </w:pPr>
      <w:r>
        <w:t xml:space="preserve">                    else if (report == 'N' || report == 'n') {                          </w:t>
      </w:r>
    </w:p>
    <w:p w:rsidR="007A4930" w:rsidRDefault="007A4930" w:rsidP="007A4930">
      <w:pPr>
        <w:pStyle w:val="NoSpacing"/>
      </w:pPr>
      <w:r>
        <w:t xml:space="preserve">                        ofstream out;                                                   </w:t>
      </w:r>
    </w:p>
    <w:p w:rsidR="007A4930" w:rsidRDefault="007A4930" w:rsidP="007A4930">
      <w:pPr>
        <w:pStyle w:val="NoSpacing"/>
      </w:pPr>
      <w:r>
        <w:t xml:space="preserve">                        out.open(name+".dat");</w:t>
      </w:r>
    </w:p>
    <w:p w:rsidR="007A4930" w:rsidRDefault="007A4930" w:rsidP="007A4930">
      <w:pPr>
        <w:pStyle w:val="NoSpacing"/>
      </w:pPr>
    </w:p>
    <w:p w:rsidR="007A4930" w:rsidRDefault="007A4930" w:rsidP="007A4930">
      <w:pPr>
        <w:pStyle w:val="NoSpacing"/>
      </w:pPr>
      <w:r>
        <w:t xml:space="preserve">                        out&lt;&lt;"\n\tSLOT MACHINE GAME REPORT"&lt;&lt;endl&lt;&lt;endl;</w:t>
      </w:r>
    </w:p>
    <w:p w:rsidR="007A4930" w:rsidRDefault="007A4930" w:rsidP="007A4930">
      <w:pPr>
        <w:pStyle w:val="NoSpacing"/>
      </w:pPr>
      <w:r>
        <w:t xml:space="preserve">                        out&lt;&lt;"Number of games played: "&lt;&lt;play&lt;&lt;endl;</w:t>
      </w:r>
    </w:p>
    <w:p w:rsidR="007A4930" w:rsidRDefault="007A4930" w:rsidP="007A4930">
      <w:pPr>
        <w:pStyle w:val="NoSpacing"/>
      </w:pPr>
      <w:r>
        <w:t xml:space="preserve">                        out&lt;&lt;"Number of wins: "&lt;&lt;numWin&lt;&lt;endl;</w:t>
      </w:r>
    </w:p>
    <w:p w:rsidR="007A4930" w:rsidRDefault="007A4930" w:rsidP="007A4930">
      <w:pPr>
        <w:pStyle w:val="NoSpacing"/>
      </w:pPr>
      <w:r>
        <w:t xml:space="preserve">                        out&lt;&lt;"Number of losses: "&lt;&lt;numLose&lt;&lt;endl&lt;&lt;endl;</w:t>
      </w:r>
    </w:p>
    <w:p w:rsidR="007A4930" w:rsidRDefault="007A4930" w:rsidP="007A4930">
      <w:pPr>
        <w:pStyle w:val="NoSpacing"/>
      </w:pPr>
      <w:r>
        <w:t xml:space="preserve">                        out&lt;&lt;"Total amount of cash inserted: $"&lt;&lt;cshIns&lt;&lt;endl;</w:t>
      </w:r>
    </w:p>
    <w:p w:rsidR="007A4930" w:rsidRDefault="007A4930" w:rsidP="007A4930">
      <w:pPr>
        <w:pStyle w:val="NoSpacing"/>
      </w:pPr>
      <w:r>
        <w:t xml:space="preserve">                        out&lt;&lt;"Total amount of cash won: $"&lt;&lt;win&lt;&lt;endl;</w:t>
      </w:r>
    </w:p>
    <w:p w:rsidR="007A4930" w:rsidRDefault="007A4930" w:rsidP="007A4930">
      <w:pPr>
        <w:pStyle w:val="NoSpacing"/>
      </w:pPr>
      <w:r>
        <w:t xml:space="preserve">                        out&lt;&lt;"Total amount of cash bonus: $"&lt;&lt;bonWin&lt;&lt;endl&lt;&lt;endl;</w:t>
      </w:r>
    </w:p>
    <w:p w:rsidR="007A4930" w:rsidRDefault="007A4930" w:rsidP="007A4930">
      <w:pPr>
        <w:pStyle w:val="NoSpacing"/>
      </w:pPr>
      <w:r>
        <w:t xml:space="preserve">                        out&lt;&lt;"Total amount of cash involved: $"&lt;&lt;totCash&lt;&lt;endl;</w:t>
      </w:r>
    </w:p>
    <w:p w:rsidR="007A4930" w:rsidRDefault="007A4930" w:rsidP="007A4930">
      <w:pPr>
        <w:pStyle w:val="NoSpacing"/>
      </w:pPr>
      <w:r>
        <w:t xml:space="preserve">                        out&lt;&lt;"Total amount of cash loss: $"&lt;&lt;loss&lt;&lt;endl&lt;&lt;endl;</w:t>
      </w:r>
    </w:p>
    <w:p w:rsidR="007A4930" w:rsidRDefault="007A4930" w:rsidP="007A4930">
      <w:pPr>
        <w:pStyle w:val="NoSpacing"/>
      </w:pPr>
    </w:p>
    <w:p w:rsidR="007A4930" w:rsidRDefault="007A4930" w:rsidP="007A4930">
      <w:pPr>
        <w:pStyle w:val="NoSpacing"/>
      </w:pPr>
      <w:r>
        <w:t xml:space="preserve">                        winPer = (static_cast&lt;float&gt;(numWin)/play)*PERCENT;</w:t>
      </w:r>
    </w:p>
    <w:p w:rsidR="007A4930" w:rsidRDefault="007A4930" w:rsidP="007A4930">
      <w:pPr>
        <w:pStyle w:val="NoSpacing"/>
      </w:pPr>
      <w:r>
        <w:t xml:space="preserve">                        lossPer = (static_cast&lt;float&gt;(numLose)/play)*PERCENT;</w:t>
      </w:r>
    </w:p>
    <w:p w:rsidR="007A4930" w:rsidRDefault="007A4930" w:rsidP="007A4930">
      <w:pPr>
        <w:pStyle w:val="NoSpacing"/>
      </w:pPr>
    </w:p>
    <w:p w:rsidR="007A4930" w:rsidRDefault="007A4930" w:rsidP="007A4930">
      <w:pPr>
        <w:pStyle w:val="NoSpacing"/>
      </w:pPr>
      <w:r>
        <w:t xml:space="preserve">                        out&lt;&lt;"Win Percentage: "&lt;&lt;winPer&lt;&lt;"%"&lt;&lt;endl;   </w:t>
      </w:r>
    </w:p>
    <w:p w:rsidR="007A4930" w:rsidRDefault="007A4930" w:rsidP="007A4930">
      <w:pPr>
        <w:pStyle w:val="NoSpacing"/>
      </w:pPr>
      <w:r>
        <w:t xml:space="preserve">                        out&lt;&lt;"Loss Percentage: "&lt;&lt;lossPer&lt;&lt;"%"&lt;&lt;endl; </w:t>
      </w:r>
    </w:p>
    <w:p w:rsidR="007A4930" w:rsidRDefault="007A4930" w:rsidP="007A4930">
      <w:pPr>
        <w:pStyle w:val="NoSpacing"/>
      </w:pPr>
      <w:r>
        <w:t xml:space="preserve">                        cout&lt;&lt;"\nGame report is saved to a file."&lt;&lt;endl;</w:t>
      </w:r>
    </w:p>
    <w:p w:rsidR="007A4930" w:rsidRDefault="007A4930" w:rsidP="007A4930">
      <w:pPr>
        <w:pStyle w:val="NoSpacing"/>
      </w:pPr>
      <w:r>
        <w:t xml:space="preserve">                        cout&lt;&lt;"\nThank you for playing! See you again!\n"&lt;&lt;endl;</w:t>
      </w:r>
    </w:p>
    <w:p w:rsidR="007A4930" w:rsidRDefault="007A4930" w:rsidP="007A4930">
      <w:pPr>
        <w:pStyle w:val="NoSpacing"/>
      </w:pPr>
    </w:p>
    <w:p w:rsidR="007A4930" w:rsidRDefault="007A4930" w:rsidP="007A4930">
      <w:pPr>
        <w:pStyle w:val="NoSpacing"/>
      </w:pPr>
      <w:r>
        <w:t xml:space="preserve">                        out.close();</w:t>
      </w:r>
    </w:p>
    <w:p w:rsidR="007A4930" w:rsidRDefault="007A4930" w:rsidP="007A4930">
      <w:pPr>
        <w:pStyle w:val="NoSpacing"/>
      </w:pPr>
      <w:r>
        <w:t xml:space="preserve">                        rep = false;</w:t>
      </w:r>
    </w:p>
    <w:p w:rsidR="007A4930" w:rsidRDefault="007A4930" w:rsidP="007A4930">
      <w:pPr>
        <w:pStyle w:val="NoSpacing"/>
      </w:pPr>
      <w:r>
        <w:t xml:space="preserve">                    }</w:t>
      </w:r>
    </w:p>
    <w:p w:rsidR="007A4930" w:rsidRDefault="007A4930" w:rsidP="007A4930">
      <w:pPr>
        <w:pStyle w:val="NoSpacing"/>
      </w:pPr>
      <w:r>
        <w:t xml:space="preserve">                     else cout&lt;&lt;"\nWarning: You can only enter 'Y' or 'N'!"&lt;&lt;endl;        </w:t>
      </w:r>
    </w:p>
    <w:p w:rsidR="007A4930" w:rsidRDefault="007A4930" w:rsidP="007A4930">
      <w:pPr>
        <w:pStyle w:val="NoSpacing"/>
      </w:pPr>
      <w:r>
        <w:t xml:space="preserve">                } while (rep);</w:t>
      </w:r>
    </w:p>
    <w:p w:rsidR="007A4930" w:rsidRDefault="007A4930" w:rsidP="007A4930">
      <w:pPr>
        <w:pStyle w:val="NoSpacing"/>
      </w:pPr>
      <w:r>
        <w:t xml:space="preserve">            }                                                       </w:t>
      </w:r>
    </w:p>
    <w:p w:rsidR="007A4930" w:rsidRDefault="007A4930" w:rsidP="007A4930">
      <w:pPr>
        <w:pStyle w:val="NoSpacing"/>
      </w:pPr>
      <w:r>
        <w:t xml:space="preserve">        }       </w:t>
      </w:r>
    </w:p>
    <w:p w:rsidR="007A4930" w:rsidRDefault="007A4930" w:rsidP="007A4930">
      <w:pPr>
        <w:pStyle w:val="NoSpacing"/>
      </w:pPr>
      <w:r>
        <w:t xml:space="preserve">    }</w:t>
      </w:r>
    </w:p>
    <w:p w:rsidR="007A4930" w:rsidRDefault="007A4930" w:rsidP="007A4930">
      <w:pPr>
        <w:pStyle w:val="NoSpacing"/>
      </w:pPr>
      <w:r>
        <w:t xml:space="preserve">    else cout&lt;&lt;"\nPlay the game next time!"&lt;&lt;endl</w:t>
      </w:r>
    </w:p>
    <w:p w:rsidR="007A4930" w:rsidRDefault="007A4930" w:rsidP="007A4930">
      <w:pPr>
        <w:pStyle w:val="NoSpacing"/>
      </w:pPr>
      <w:r>
        <w:t xml:space="preserve"> </w:t>
      </w:r>
    </w:p>
    <w:p w:rsidR="007A4930" w:rsidRDefault="007A4930" w:rsidP="007A4930">
      <w:pPr>
        <w:pStyle w:val="NoSpacing"/>
      </w:pPr>
      <w:r>
        <w:t xml:space="preserve">    return 0;</w:t>
      </w:r>
    </w:p>
    <w:p w:rsidR="007A4930" w:rsidRDefault="007A4930" w:rsidP="007A4930">
      <w:pPr>
        <w:pStyle w:val="NoSpacing"/>
      </w:pPr>
      <w:r>
        <w:t>}</w:t>
      </w:r>
      <w:r w:rsidR="00AB6885">
        <w:t xml:space="preserve">                       </w:t>
      </w:r>
    </w:p>
    <w:p w:rsidR="00BA14B7" w:rsidRDefault="00BA14B7" w:rsidP="007A4930">
      <w:pPr>
        <w:pStyle w:val="NoSpacing"/>
      </w:pPr>
    </w:p>
    <w:p w:rsidR="00BA14B7" w:rsidRDefault="00BA14B7" w:rsidP="00BA14B7">
      <w:pPr>
        <w:pStyle w:val="NoSpacing"/>
        <w:jc w:val="center"/>
        <w:rPr>
          <w:b/>
          <w:sz w:val="36"/>
          <w:szCs w:val="36"/>
        </w:rPr>
        <w:sectPr w:rsidR="00BA14B7">
          <w:pgSz w:w="12240" w:h="15840"/>
          <w:pgMar w:top="1440" w:right="1440" w:bottom="1440" w:left="1440" w:header="720" w:footer="720" w:gutter="0"/>
          <w:cols w:space="720"/>
          <w:docGrid w:linePitch="360"/>
        </w:sectPr>
      </w:pPr>
    </w:p>
    <w:p w:rsidR="00BA14B7" w:rsidRDefault="00BA14B7" w:rsidP="00BA14B7">
      <w:pPr>
        <w:pStyle w:val="NoSpacing"/>
        <w:jc w:val="center"/>
        <w:rPr>
          <w:b/>
          <w:sz w:val="36"/>
          <w:szCs w:val="36"/>
        </w:rPr>
      </w:pPr>
      <w:r>
        <w:rPr>
          <w:b/>
          <w:sz w:val="36"/>
          <w:szCs w:val="36"/>
        </w:rPr>
        <w:t>Cross Reference for Projects 1</w:t>
      </w:r>
    </w:p>
    <w:p w:rsidR="00BA14B7" w:rsidRDefault="00BA14B7" w:rsidP="00BA14B7">
      <w:pPr>
        <w:pStyle w:val="NoSpacing"/>
        <w:jc w:val="center"/>
        <w:rPr>
          <w:b/>
          <w:sz w:val="36"/>
          <w:szCs w:val="36"/>
        </w:rPr>
      </w:pPr>
    </w:p>
    <w:tbl>
      <w:tblPr>
        <w:tblStyle w:val="ListTable4"/>
        <w:tblW w:w="11398" w:type="dxa"/>
        <w:tblInd w:w="-995" w:type="dxa"/>
        <w:tblLook w:val="04A0" w:firstRow="1" w:lastRow="0" w:firstColumn="1" w:lastColumn="0" w:noHBand="0" w:noVBand="1"/>
        <w:tblPrChange w:id="1451" w:author="Shienne Patricia Cay" w:date="2017-02-09T11:53:00Z">
          <w:tblPr>
            <w:tblStyle w:val="ListTable4"/>
            <w:tblW w:w="11398" w:type="dxa"/>
            <w:tblInd w:w="-995" w:type="dxa"/>
            <w:tblLook w:val="04A0" w:firstRow="1" w:lastRow="0" w:firstColumn="1" w:lastColumn="0" w:noHBand="0" w:noVBand="1"/>
          </w:tblPr>
        </w:tblPrChange>
      </w:tblPr>
      <w:tblGrid>
        <w:gridCol w:w="1045"/>
        <w:gridCol w:w="1035"/>
        <w:gridCol w:w="3709"/>
        <w:gridCol w:w="5609"/>
        <w:tblGridChange w:id="1452">
          <w:tblGrid>
            <w:gridCol w:w="1045"/>
            <w:gridCol w:w="1035"/>
            <w:gridCol w:w="3709"/>
            <w:gridCol w:w="5609"/>
          </w:tblGrid>
        </w:tblGridChange>
      </w:tblGrid>
      <w:tr w:rsidR="00BA14B7" w:rsidTr="00CC6527">
        <w:trPr>
          <w:cnfStyle w:val="100000000000" w:firstRow="1" w:lastRow="0" w:firstColumn="0" w:lastColumn="0" w:oddVBand="0" w:evenVBand="0" w:oddHBand="0" w:evenHBand="0" w:firstRowFirstColumn="0" w:firstRowLastColumn="0" w:lastRowFirstColumn="0" w:lastRowLastColumn="0"/>
          <w:trHeight w:val="299"/>
          <w:trPrChange w:id="1453"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454" w:author="Shienne Patricia Cay" w:date="2017-02-09T11:53:00Z">
              <w:tcPr>
                <w:tcW w:w="1045" w:type="dxa"/>
              </w:tcPr>
            </w:tcPrChange>
          </w:tcPr>
          <w:p w:rsidR="00BA14B7" w:rsidRDefault="00BA14B7" w:rsidP="00BA14B7">
            <w:pPr>
              <w:pStyle w:val="NoSpacing"/>
              <w:jc w:val="center"/>
              <w:cnfStyle w:val="101000000000" w:firstRow="1" w:lastRow="0" w:firstColumn="1" w:lastColumn="0" w:oddVBand="0" w:evenVBand="0" w:oddHBand="0" w:evenHBand="0" w:firstRowFirstColumn="0" w:firstRowLastColumn="0" w:lastRowFirstColumn="0" w:lastRowLastColumn="0"/>
              <w:rPr>
                <w:b w:val="0"/>
                <w:sz w:val="26"/>
                <w:szCs w:val="26"/>
              </w:rPr>
            </w:pPr>
            <w:r>
              <w:rPr>
                <w:b w:val="0"/>
                <w:sz w:val="26"/>
                <w:szCs w:val="26"/>
              </w:rPr>
              <w:t>Chapter</w:t>
            </w:r>
          </w:p>
        </w:tc>
        <w:tc>
          <w:tcPr>
            <w:tcW w:w="1035" w:type="dxa"/>
            <w:tcPrChange w:id="1455" w:author="Shienne Patricia Cay" w:date="2017-02-09T11:53:00Z">
              <w:tcPr>
                <w:tcW w:w="1035" w:type="dxa"/>
              </w:tcPr>
            </w:tcPrChange>
          </w:tcPr>
          <w:p w:rsidR="00BA14B7" w:rsidRDefault="00BA14B7" w:rsidP="00BA14B7">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Section</w:t>
            </w:r>
          </w:p>
        </w:tc>
        <w:tc>
          <w:tcPr>
            <w:tcW w:w="3709" w:type="dxa"/>
            <w:tcPrChange w:id="1456" w:author="Shienne Patricia Cay" w:date="2017-02-09T11:53:00Z">
              <w:tcPr>
                <w:tcW w:w="3709" w:type="dxa"/>
              </w:tcPr>
            </w:tcPrChange>
          </w:tcPr>
          <w:p w:rsidR="00BA14B7" w:rsidRDefault="00BA14B7" w:rsidP="00BA14B7">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Topic</w:t>
            </w:r>
          </w:p>
        </w:tc>
        <w:tc>
          <w:tcPr>
            <w:tcW w:w="5609" w:type="dxa"/>
            <w:tcPrChange w:id="1457" w:author="Shienne Patricia Cay" w:date="2017-02-09T11:53:00Z">
              <w:tcPr>
                <w:tcW w:w="5609" w:type="dxa"/>
              </w:tcPr>
            </w:tcPrChange>
          </w:tcPr>
          <w:p w:rsidR="00BA14B7" w:rsidRDefault="00BA14B7" w:rsidP="00BA14B7">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Where in code</w:t>
            </w:r>
            <w:r w:rsidR="008C55D2">
              <w:rPr>
                <w:b w:val="0"/>
                <w:sz w:val="26"/>
                <w:szCs w:val="26"/>
              </w:rPr>
              <w:t xml:space="preserve"> – Line Number</w:t>
            </w:r>
          </w:p>
        </w:tc>
      </w:tr>
      <w:tr w:rsidR="00BA14B7" w:rsidTr="008C55D2">
        <w:trPr>
          <w:cnfStyle w:val="000000100000" w:firstRow="0" w:lastRow="0" w:firstColumn="0" w:lastColumn="0" w:oddVBand="0" w:evenVBand="0" w:oddHBand="1" w:evenHBand="0" w:firstRowFirstColumn="0" w:firstRowLastColumn="0" w:lastRowFirstColumn="0" w:lastRowLastColumn="0"/>
          <w:trHeight w:val="197"/>
          <w:trPrChange w:id="1458" w:author="Shienne Patricia Cay" w:date="2017-02-09T11:53:00Z">
            <w:trPr>
              <w:trHeight w:val="197"/>
            </w:trPr>
          </w:trPrChange>
        </w:trPr>
        <w:tc>
          <w:tcPr>
            <w:cnfStyle w:val="001000000000" w:firstRow="0" w:lastRow="0" w:firstColumn="1" w:lastColumn="0" w:oddVBand="0" w:evenVBand="0" w:oddHBand="0" w:evenHBand="0" w:firstRowFirstColumn="0" w:firstRowLastColumn="0" w:lastRowFirstColumn="0" w:lastRowLastColumn="0"/>
            <w:tcW w:w="1045" w:type="dxa"/>
            <w:tcPrChange w:id="1459" w:author="Shienne Patricia Cay" w:date="2017-02-09T11:53:00Z">
              <w:tcPr>
                <w:tcW w:w="1045" w:type="dxa"/>
              </w:tcPr>
            </w:tcPrChange>
          </w:tcPr>
          <w:p w:rsidR="00BA14B7" w:rsidRPr="00BA14B7" w:rsidRDefault="00BA14B7" w:rsidP="00BA14B7">
            <w:pPr>
              <w:pStyle w:val="NoSpacing"/>
              <w:jc w:val="center"/>
              <w:cnfStyle w:val="001000100000" w:firstRow="0" w:lastRow="0" w:firstColumn="1" w:lastColumn="0" w:oddVBand="0" w:evenVBand="0" w:oddHBand="1" w:evenHBand="0" w:firstRowFirstColumn="0" w:firstRowLastColumn="0" w:lastRowFirstColumn="0" w:lastRowLastColumn="0"/>
              <w:rPr>
                <w:sz w:val="26"/>
                <w:szCs w:val="26"/>
              </w:rPr>
            </w:pPr>
            <w:r w:rsidRPr="00BA14B7">
              <w:rPr>
                <w:sz w:val="26"/>
                <w:szCs w:val="26"/>
              </w:rPr>
              <w:t>2</w:t>
            </w:r>
          </w:p>
        </w:tc>
        <w:tc>
          <w:tcPr>
            <w:tcW w:w="1035" w:type="dxa"/>
            <w:tcPrChange w:id="1460" w:author="Shienne Patricia Cay" w:date="2017-02-09T11:53:00Z">
              <w:tcPr>
                <w:tcW w:w="1035" w:type="dxa"/>
              </w:tcPr>
            </w:tcPrChange>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sidRPr="00BA14B7">
              <w:rPr>
                <w:sz w:val="26"/>
                <w:szCs w:val="26"/>
              </w:rPr>
              <w:t>2</w:t>
            </w:r>
          </w:p>
        </w:tc>
        <w:tc>
          <w:tcPr>
            <w:tcW w:w="3709" w:type="dxa"/>
            <w:tcPrChange w:id="1461" w:author="Shienne Patricia Cay" w:date="2017-02-09T11:53:00Z">
              <w:tcPr>
                <w:tcW w:w="3709" w:type="dxa"/>
              </w:tcPr>
            </w:tcPrChange>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Cout</w:t>
            </w:r>
          </w:p>
        </w:tc>
        <w:tc>
          <w:tcPr>
            <w:tcW w:w="5609" w:type="dxa"/>
            <w:tcPrChange w:id="1462" w:author="Shienne Patricia Cay" w:date="2017-02-09T11:53:00Z">
              <w:tcPr>
                <w:tcW w:w="5609" w:type="dxa"/>
              </w:tcPr>
            </w:tcPrChange>
          </w:tcPr>
          <w:p w:rsidR="00BA14B7" w:rsidRPr="00BA14B7" w:rsidRDefault="005C338E"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xml:space="preserve">77-85, 134-137, 143-147, 476, 486-496, 505-513, 518-521, 565-573, </w:t>
            </w:r>
            <w:r w:rsidR="00D32550">
              <w:rPr>
                <w:sz w:val="26"/>
                <w:szCs w:val="26"/>
              </w:rPr>
              <w:t>578-581, 615</w:t>
            </w:r>
          </w:p>
        </w:tc>
      </w:tr>
      <w:tr w:rsidR="00BA14B7" w:rsidTr="00CC6527">
        <w:trPr>
          <w:trHeight w:val="299"/>
          <w:trPrChange w:id="1463"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464" w:author="Shienne Patricia Cay" w:date="2017-02-09T11:53:00Z">
              <w:tcPr>
                <w:tcW w:w="1045" w:type="dxa"/>
              </w:tcPr>
            </w:tcPrChange>
          </w:tcPr>
          <w:p w:rsidR="00BA14B7" w:rsidRDefault="00BA14B7" w:rsidP="00BA14B7">
            <w:pPr>
              <w:pStyle w:val="NoSpacing"/>
              <w:jc w:val="center"/>
              <w:rPr>
                <w:b w:val="0"/>
                <w:sz w:val="26"/>
                <w:szCs w:val="26"/>
              </w:rPr>
            </w:pPr>
          </w:p>
        </w:tc>
        <w:tc>
          <w:tcPr>
            <w:tcW w:w="1035" w:type="dxa"/>
            <w:tcPrChange w:id="1465" w:author="Shienne Patricia Cay" w:date="2017-02-09T11:53:00Z">
              <w:tcPr>
                <w:tcW w:w="1035" w:type="dxa"/>
              </w:tcPr>
            </w:tcPrChange>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sidRPr="00BA14B7">
              <w:rPr>
                <w:sz w:val="26"/>
                <w:szCs w:val="26"/>
              </w:rPr>
              <w:t>3</w:t>
            </w:r>
          </w:p>
        </w:tc>
        <w:tc>
          <w:tcPr>
            <w:tcW w:w="3709" w:type="dxa"/>
            <w:tcPrChange w:id="1466" w:author="Shienne Patricia Cay" w:date="2017-02-09T11:53:00Z">
              <w:tcPr>
                <w:tcW w:w="3709" w:type="dxa"/>
              </w:tcPr>
            </w:tcPrChange>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Libraries</w:t>
            </w:r>
          </w:p>
        </w:tc>
        <w:tc>
          <w:tcPr>
            <w:tcW w:w="5609" w:type="dxa"/>
            <w:tcPrChange w:id="1467" w:author="Shienne Patricia Cay" w:date="2017-02-09T11:53:00Z">
              <w:tcPr>
                <w:tcW w:w="5609" w:type="dxa"/>
              </w:tcPr>
            </w:tcPrChange>
          </w:tcPr>
          <w:p w:rsidR="00BA14B7" w:rsidRPr="00BA14B7" w:rsidRDefault="00D32550"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iostream, iomanip, fstream, cstdlib, cmath, string, ctime</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Change w:id="1468" w:author="Shienne Patricia Cay" w:date="2017-02-09T11:53:00Z">
            <w:trPr>
              <w:trHeight w:val="284"/>
            </w:trPr>
          </w:trPrChange>
        </w:trPr>
        <w:tc>
          <w:tcPr>
            <w:cnfStyle w:val="001000000000" w:firstRow="0" w:lastRow="0" w:firstColumn="1" w:lastColumn="0" w:oddVBand="0" w:evenVBand="0" w:oddHBand="0" w:evenHBand="0" w:firstRowFirstColumn="0" w:firstRowLastColumn="0" w:lastRowFirstColumn="0" w:lastRowLastColumn="0"/>
            <w:tcW w:w="1045" w:type="dxa"/>
            <w:tcPrChange w:id="1469" w:author="Shienne Patricia Cay" w:date="2017-02-09T11:53:00Z">
              <w:tcPr>
                <w:tcW w:w="1045" w:type="dxa"/>
              </w:tcPr>
            </w:tcPrChange>
          </w:tcPr>
          <w:p w:rsidR="00BA14B7" w:rsidRDefault="00BA14B7" w:rsidP="00BA14B7">
            <w:pPr>
              <w:pStyle w:val="NoSpacing"/>
              <w:jc w:val="center"/>
              <w:cnfStyle w:val="001000100000" w:firstRow="0" w:lastRow="0" w:firstColumn="1" w:lastColumn="0" w:oddVBand="0" w:evenVBand="0" w:oddHBand="1" w:evenHBand="0" w:firstRowFirstColumn="0" w:firstRowLastColumn="0" w:lastRowFirstColumn="0" w:lastRowLastColumn="0"/>
              <w:rPr>
                <w:b w:val="0"/>
                <w:sz w:val="26"/>
                <w:szCs w:val="26"/>
              </w:rPr>
            </w:pPr>
          </w:p>
        </w:tc>
        <w:tc>
          <w:tcPr>
            <w:tcW w:w="1035" w:type="dxa"/>
            <w:tcPrChange w:id="1470" w:author="Shienne Patricia Cay" w:date="2017-02-09T11:53:00Z">
              <w:tcPr>
                <w:tcW w:w="1035" w:type="dxa"/>
              </w:tcPr>
            </w:tcPrChange>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sidRPr="00BA14B7">
              <w:rPr>
                <w:sz w:val="26"/>
                <w:szCs w:val="26"/>
              </w:rPr>
              <w:t>4</w:t>
            </w:r>
          </w:p>
        </w:tc>
        <w:tc>
          <w:tcPr>
            <w:tcW w:w="3709" w:type="dxa"/>
            <w:tcPrChange w:id="1471" w:author="Shienne Patricia Cay" w:date="2017-02-09T11:53:00Z">
              <w:tcPr>
                <w:tcW w:w="3709" w:type="dxa"/>
              </w:tcPr>
            </w:tcPrChange>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Variables/Literals</w:t>
            </w:r>
          </w:p>
        </w:tc>
        <w:tc>
          <w:tcPr>
            <w:tcW w:w="5609" w:type="dxa"/>
            <w:tcPrChange w:id="1472" w:author="Shienne Patricia Cay" w:date="2017-02-09T11:53:00Z">
              <w:tcPr>
                <w:tcW w:w="5609" w:type="dxa"/>
              </w:tcPr>
            </w:tcPrChange>
          </w:tcPr>
          <w:p w:rsidR="00BA14B7" w:rsidRPr="00BA14B7" w:rsidRDefault="00D73C3D"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40-73, 125, 130, 140, 187</w:t>
            </w:r>
          </w:p>
        </w:tc>
      </w:tr>
      <w:tr w:rsidR="00BA14B7" w:rsidTr="00CC6527">
        <w:trPr>
          <w:trHeight w:val="299"/>
          <w:trPrChange w:id="1473"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474" w:author="Shienne Patricia Cay" w:date="2017-02-09T11:53:00Z">
              <w:tcPr>
                <w:tcW w:w="1045" w:type="dxa"/>
              </w:tcPr>
            </w:tcPrChange>
          </w:tcPr>
          <w:p w:rsidR="00BA14B7" w:rsidRDefault="00BA14B7" w:rsidP="00BA14B7">
            <w:pPr>
              <w:pStyle w:val="NoSpacing"/>
              <w:jc w:val="center"/>
              <w:rPr>
                <w:b w:val="0"/>
                <w:sz w:val="26"/>
                <w:szCs w:val="26"/>
              </w:rPr>
            </w:pPr>
          </w:p>
        </w:tc>
        <w:tc>
          <w:tcPr>
            <w:tcW w:w="1035" w:type="dxa"/>
            <w:tcPrChange w:id="1475" w:author="Shienne Patricia Cay" w:date="2017-02-09T11:53:00Z">
              <w:tcPr>
                <w:tcW w:w="1035" w:type="dxa"/>
              </w:tcPr>
            </w:tcPrChange>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sidRPr="00BA14B7">
              <w:rPr>
                <w:sz w:val="26"/>
                <w:szCs w:val="26"/>
              </w:rPr>
              <w:t>5</w:t>
            </w:r>
          </w:p>
        </w:tc>
        <w:tc>
          <w:tcPr>
            <w:tcW w:w="3709" w:type="dxa"/>
            <w:tcPrChange w:id="1476" w:author="Shienne Patricia Cay" w:date="2017-02-09T11:53:00Z">
              <w:tcPr>
                <w:tcW w:w="3709" w:type="dxa"/>
              </w:tcPr>
            </w:tcPrChange>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Identifiers</w:t>
            </w:r>
          </w:p>
        </w:tc>
        <w:tc>
          <w:tcPr>
            <w:tcW w:w="5609" w:type="dxa"/>
            <w:tcPrChange w:id="1477" w:author="Shienne Patricia Cay" w:date="2017-02-09T11:53:00Z">
              <w:tcPr>
                <w:tcW w:w="5609" w:type="dxa"/>
              </w:tcPr>
            </w:tcPrChange>
          </w:tcPr>
          <w:p w:rsidR="00BA14B7" w:rsidRPr="00BA14B7" w:rsidRDefault="00AD1410"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40-73, 125, 130, 140, 187</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Change w:id="1478"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479" w:author="Shienne Patricia Cay" w:date="2017-02-09T11:53:00Z">
              <w:tcPr>
                <w:tcW w:w="1045" w:type="dxa"/>
              </w:tcPr>
            </w:tcPrChange>
          </w:tcPr>
          <w:p w:rsidR="00BA14B7" w:rsidRDefault="00BA14B7" w:rsidP="00BA14B7">
            <w:pPr>
              <w:pStyle w:val="NoSpacing"/>
              <w:jc w:val="center"/>
              <w:cnfStyle w:val="001000100000" w:firstRow="0" w:lastRow="0" w:firstColumn="1" w:lastColumn="0" w:oddVBand="0" w:evenVBand="0" w:oddHBand="1" w:evenHBand="0" w:firstRowFirstColumn="0" w:firstRowLastColumn="0" w:lastRowFirstColumn="0" w:lastRowLastColumn="0"/>
              <w:rPr>
                <w:b w:val="0"/>
                <w:sz w:val="26"/>
                <w:szCs w:val="26"/>
              </w:rPr>
            </w:pPr>
          </w:p>
        </w:tc>
        <w:tc>
          <w:tcPr>
            <w:tcW w:w="1035" w:type="dxa"/>
            <w:tcPrChange w:id="1480" w:author="Shienne Patricia Cay" w:date="2017-02-09T11:53:00Z">
              <w:tcPr>
                <w:tcW w:w="1035" w:type="dxa"/>
              </w:tcPr>
            </w:tcPrChange>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Change w:id="1481" w:author="Shienne Patricia Cay" w:date="2017-02-09T11:53:00Z">
              <w:tcPr>
                <w:tcW w:w="3709" w:type="dxa"/>
              </w:tcPr>
            </w:tcPrChange>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Integers</w:t>
            </w:r>
          </w:p>
        </w:tc>
        <w:tc>
          <w:tcPr>
            <w:tcW w:w="5609" w:type="dxa"/>
            <w:tcPrChange w:id="1482" w:author="Shienne Patricia Cay" w:date="2017-02-09T11:53:00Z">
              <w:tcPr>
                <w:tcW w:w="5609" w:type="dxa"/>
              </w:tcPr>
            </w:tcPrChange>
          </w:tcPr>
          <w:p w:rsidR="00BA14B7" w:rsidRPr="00BA14B7" w:rsidRDefault="00AD1410"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58-62</w:t>
            </w:r>
          </w:p>
        </w:tc>
      </w:tr>
      <w:tr w:rsidR="00BA14B7" w:rsidTr="00CC6527">
        <w:trPr>
          <w:trHeight w:val="284"/>
          <w:trPrChange w:id="1483" w:author="Shienne Patricia Cay" w:date="2017-02-09T11:53:00Z">
            <w:trPr>
              <w:trHeight w:val="284"/>
            </w:trPr>
          </w:trPrChange>
        </w:trPr>
        <w:tc>
          <w:tcPr>
            <w:cnfStyle w:val="001000000000" w:firstRow="0" w:lastRow="0" w:firstColumn="1" w:lastColumn="0" w:oddVBand="0" w:evenVBand="0" w:oddHBand="0" w:evenHBand="0" w:firstRowFirstColumn="0" w:firstRowLastColumn="0" w:lastRowFirstColumn="0" w:lastRowLastColumn="0"/>
            <w:tcW w:w="1045" w:type="dxa"/>
            <w:tcPrChange w:id="1484" w:author="Shienne Patricia Cay" w:date="2017-02-09T11:53:00Z">
              <w:tcPr>
                <w:tcW w:w="1045" w:type="dxa"/>
              </w:tcPr>
            </w:tcPrChange>
          </w:tcPr>
          <w:p w:rsidR="00BA14B7" w:rsidRDefault="00BA14B7" w:rsidP="00BA14B7">
            <w:pPr>
              <w:pStyle w:val="NoSpacing"/>
              <w:jc w:val="center"/>
              <w:rPr>
                <w:b w:val="0"/>
                <w:sz w:val="26"/>
                <w:szCs w:val="26"/>
              </w:rPr>
            </w:pPr>
          </w:p>
        </w:tc>
        <w:tc>
          <w:tcPr>
            <w:tcW w:w="1035" w:type="dxa"/>
            <w:tcPrChange w:id="1485" w:author="Shienne Patricia Cay" w:date="2017-02-09T11:53:00Z">
              <w:tcPr>
                <w:tcW w:w="1035" w:type="dxa"/>
              </w:tcPr>
            </w:tcPrChange>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3709" w:type="dxa"/>
            <w:tcPrChange w:id="1486" w:author="Shienne Patricia Cay" w:date="2017-02-09T11:53:00Z">
              <w:tcPr>
                <w:tcW w:w="3709" w:type="dxa"/>
              </w:tcPr>
            </w:tcPrChange>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Characters</w:t>
            </w:r>
          </w:p>
        </w:tc>
        <w:tc>
          <w:tcPr>
            <w:tcW w:w="5609" w:type="dxa"/>
            <w:tcPrChange w:id="1487" w:author="Shienne Patricia Cay" w:date="2017-02-09T11:53:00Z">
              <w:tcPr>
                <w:tcW w:w="5609" w:type="dxa"/>
              </w:tcPr>
            </w:tcPrChange>
          </w:tcPr>
          <w:p w:rsidR="00BA14B7" w:rsidRPr="00BA14B7" w:rsidRDefault="00AD1410"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63-66</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Change w:id="1488"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489" w:author="Shienne Patricia Cay" w:date="2017-02-09T11:53:00Z">
              <w:tcPr>
                <w:tcW w:w="1045" w:type="dxa"/>
              </w:tcPr>
            </w:tcPrChange>
          </w:tcPr>
          <w:p w:rsidR="00BA14B7" w:rsidRDefault="00BA14B7" w:rsidP="00BA14B7">
            <w:pPr>
              <w:pStyle w:val="NoSpacing"/>
              <w:jc w:val="center"/>
              <w:cnfStyle w:val="001000100000" w:firstRow="0" w:lastRow="0" w:firstColumn="1" w:lastColumn="0" w:oddVBand="0" w:evenVBand="0" w:oddHBand="1" w:evenHBand="0" w:firstRowFirstColumn="0" w:firstRowLastColumn="0" w:lastRowFirstColumn="0" w:lastRowLastColumn="0"/>
              <w:rPr>
                <w:b w:val="0"/>
                <w:sz w:val="26"/>
                <w:szCs w:val="26"/>
              </w:rPr>
            </w:pPr>
          </w:p>
        </w:tc>
        <w:tc>
          <w:tcPr>
            <w:tcW w:w="1035" w:type="dxa"/>
            <w:tcPrChange w:id="1490" w:author="Shienne Patricia Cay" w:date="2017-02-09T11:53:00Z">
              <w:tcPr>
                <w:tcW w:w="1035" w:type="dxa"/>
              </w:tcPr>
            </w:tcPrChange>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c>
          <w:tcPr>
            <w:tcW w:w="3709" w:type="dxa"/>
            <w:tcPrChange w:id="1491" w:author="Shienne Patricia Cay" w:date="2017-02-09T11:53:00Z">
              <w:tcPr>
                <w:tcW w:w="3709" w:type="dxa"/>
              </w:tcPr>
            </w:tcPrChange>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Strings</w:t>
            </w:r>
          </w:p>
        </w:tc>
        <w:tc>
          <w:tcPr>
            <w:tcW w:w="5609" w:type="dxa"/>
            <w:tcPrChange w:id="1492" w:author="Shienne Patricia Cay" w:date="2017-02-09T11:53:00Z">
              <w:tcPr>
                <w:tcW w:w="5609" w:type="dxa"/>
              </w:tcPr>
            </w:tcPrChange>
          </w:tcPr>
          <w:p w:rsidR="00BA14B7" w:rsidRPr="00BA14B7" w:rsidRDefault="00AD1410"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40-41</w:t>
            </w:r>
          </w:p>
        </w:tc>
      </w:tr>
      <w:tr w:rsidR="00BA14B7" w:rsidTr="00CC6527">
        <w:trPr>
          <w:trHeight w:val="284"/>
          <w:trPrChange w:id="1493" w:author="Shienne Patricia Cay" w:date="2017-02-09T11:53:00Z">
            <w:trPr>
              <w:trHeight w:val="284"/>
            </w:trPr>
          </w:trPrChange>
        </w:trPr>
        <w:tc>
          <w:tcPr>
            <w:cnfStyle w:val="001000000000" w:firstRow="0" w:lastRow="0" w:firstColumn="1" w:lastColumn="0" w:oddVBand="0" w:evenVBand="0" w:oddHBand="0" w:evenHBand="0" w:firstRowFirstColumn="0" w:firstRowLastColumn="0" w:lastRowFirstColumn="0" w:lastRowLastColumn="0"/>
            <w:tcW w:w="1045" w:type="dxa"/>
            <w:tcPrChange w:id="1494" w:author="Shienne Patricia Cay" w:date="2017-02-09T11:53:00Z">
              <w:tcPr>
                <w:tcW w:w="1045" w:type="dxa"/>
              </w:tcPr>
            </w:tcPrChange>
          </w:tcPr>
          <w:p w:rsidR="00BA14B7" w:rsidRDefault="00BA14B7" w:rsidP="00BA14B7">
            <w:pPr>
              <w:pStyle w:val="NoSpacing"/>
              <w:jc w:val="center"/>
              <w:rPr>
                <w:b w:val="0"/>
                <w:sz w:val="26"/>
                <w:szCs w:val="26"/>
              </w:rPr>
            </w:pPr>
          </w:p>
        </w:tc>
        <w:tc>
          <w:tcPr>
            <w:tcW w:w="1035" w:type="dxa"/>
            <w:tcPrChange w:id="1495" w:author="Shienne Patricia Cay" w:date="2017-02-09T11:53:00Z">
              <w:tcPr>
                <w:tcW w:w="1035" w:type="dxa"/>
              </w:tcPr>
            </w:tcPrChange>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3709" w:type="dxa"/>
            <w:tcPrChange w:id="1496" w:author="Shienne Patricia Cay" w:date="2017-02-09T11:53:00Z">
              <w:tcPr>
                <w:tcW w:w="3709" w:type="dxa"/>
              </w:tcPr>
            </w:tcPrChange>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Floats no doubles</w:t>
            </w:r>
          </w:p>
        </w:tc>
        <w:tc>
          <w:tcPr>
            <w:tcW w:w="5609" w:type="dxa"/>
            <w:tcPrChange w:id="1497" w:author="Shienne Patricia Cay" w:date="2017-02-09T11:53:00Z">
              <w:tcPr>
                <w:tcW w:w="5609" w:type="dxa"/>
              </w:tcPr>
            </w:tcPrChange>
          </w:tcPr>
          <w:p w:rsidR="00BA14B7" w:rsidRPr="00BA14B7" w:rsidRDefault="00AD1410"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48-57, 125,</w:t>
            </w:r>
            <w:r w:rsidR="005874F6">
              <w:rPr>
                <w:sz w:val="26"/>
                <w:szCs w:val="26"/>
              </w:rPr>
              <w:t>30, 140, 187</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Change w:id="1498"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499" w:author="Shienne Patricia Cay" w:date="2017-02-09T11:53:00Z">
              <w:tcPr>
                <w:tcW w:w="1045" w:type="dxa"/>
              </w:tcPr>
            </w:tcPrChange>
          </w:tcPr>
          <w:p w:rsidR="00BA14B7" w:rsidRDefault="00BA14B7" w:rsidP="00BA14B7">
            <w:pPr>
              <w:pStyle w:val="NoSpacing"/>
              <w:jc w:val="center"/>
              <w:cnfStyle w:val="001000100000" w:firstRow="0" w:lastRow="0" w:firstColumn="1" w:lastColumn="0" w:oddVBand="0" w:evenVBand="0" w:oddHBand="1" w:evenHBand="0" w:firstRowFirstColumn="0" w:firstRowLastColumn="0" w:lastRowFirstColumn="0" w:lastRowLastColumn="0"/>
              <w:rPr>
                <w:b w:val="0"/>
                <w:sz w:val="26"/>
                <w:szCs w:val="26"/>
              </w:rPr>
            </w:pPr>
          </w:p>
        </w:tc>
        <w:tc>
          <w:tcPr>
            <w:tcW w:w="1035" w:type="dxa"/>
            <w:tcPrChange w:id="1500" w:author="Shienne Patricia Cay" w:date="2017-02-09T11:53:00Z">
              <w:tcPr>
                <w:tcW w:w="1035" w:type="dxa"/>
              </w:tcPr>
            </w:tcPrChange>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w:t>
            </w:r>
          </w:p>
        </w:tc>
        <w:tc>
          <w:tcPr>
            <w:tcW w:w="3709" w:type="dxa"/>
            <w:tcPrChange w:id="1501" w:author="Shienne Patricia Cay" w:date="2017-02-09T11:53:00Z">
              <w:tcPr>
                <w:tcW w:w="3709" w:type="dxa"/>
              </w:tcPr>
            </w:tcPrChange>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Bools</w:t>
            </w:r>
          </w:p>
        </w:tc>
        <w:tc>
          <w:tcPr>
            <w:tcW w:w="5609" w:type="dxa"/>
            <w:tcPrChange w:id="1502" w:author="Shienne Patricia Cay" w:date="2017-02-09T11:53:00Z">
              <w:tcPr>
                <w:tcW w:w="5609" w:type="dxa"/>
              </w:tcPr>
            </w:tcPrChange>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70-73</w:t>
            </w:r>
          </w:p>
        </w:tc>
      </w:tr>
      <w:tr w:rsidR="00BA14B7" w:rsidTr="00CC6527">
        <w:trPr>
          <w:trHeight w:val="299"/>
          <w:trPrChange w:id="1503"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504" w:author="Shienne Patricia Cay" w:date="2017-02-09T11:53:00Z">
              <w:tcPr>
                <w:tcW w:w="1045" w:type="dxa"/>
              </w:tcPr>
            </w:tcPrChange>
          </w:tcPr>
          <w:p w:rsidR="00BA14B7" w:rsidRDefault="00BA14B7" w:rsidP="00BA14B7">
            <w:pPr>
              <w:pStyle w:val="NoSpacing"/>
              <w:jc w:val="center"/>
              <w:rPr>
                <w:b w:val="0"/>
                <w:sz w:val="26"/>
                <w:szCs w:val="26"/>
              </w:rPr>
            </w:pPr>
          </w:p>
        </w:tc>
        <w:tc>
          <w:tcPr>
            <w:tcW w:w="1035" w:type="dxa"/>
            <w:tcPrChange w:id="1505" w:author="Shienne Patricia Cay" w:date="2017-02-09T11:53:00Z">
              <w:tcPr>
                <w:tcW w:w="1035" w:type="dxa"/>
              </w:tcPr>
            </w:tcPrChange>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w:t>
            </w:r>
          </w:p>
        </w:tc>
        <w:tc>
          <w:tcPr>
            <w:tcW w:w="3709" w:type="dxa"/>
            <w:tcPrChange w:id="1506" w:author="Shienne Patricia Cay" w:date="2017-02-09T11:53:00Z">
              <w:tcPr>
                <w:tcW w:w="3709" w:type="dxa"/>
              </w:tcPr>
            </w:tcPrChange>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Sizeof *****</w:t>
            </w:r>
          </w:p>
        </w:tc>
        <w:tc>
          <w:tcPr>
            <w:tcW w:w="5609" w:type="dxa"/>
            <w:tcPrChange w:id="1507" w:author="Shienne Patricia Cay" w:date="2017-02-09T11:53:00Z">
              <w:tcPr>
                <w:tcW w:w="5609" w:type="dxa"/>
              </w:tcPr>
            </w:tcPrChange>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Change w:id="1508" w:author="Shienne Patricia Cay" w:date="2017-02-09T11:53:00Z">
            <w:trPr>
              <w:trHeight w:val="284"/>
            </w:trPr>
          </w:trPrChange>
        </w:trPr>
        <w:tc>
          <w:tcPr>
            <w:cnfStyle w:val="001000000000" w:firstRow="0" w:lastRow="0" w:firstColumn="1" w:lastColumn="0" w:oddVBand="0" w:evenVBand="0" w:oddHBand="0" w:evenHBand="0" w:firstRowFirstColumn="0" w:firstRowLastColumn="0" w:lastRowFirstColumn="0" w:lastRowLastColumn="0"/>
            <w:tcW w:w="1045" w:type="dxa"/>
            <w:tcPrChange w:id="1509" w:author="Shienne Patricia Cay" w:date="2017-02-09T11:53:00Z">
              <w:tcPr>
                <w:tcW w:w="1045" w:type="dxa"/>
              </w:tcPr>
            </w:tcPrChange>
          </w:tcPr>
          <w:p w:rsidR="00BA14B7" w:rsidRDefault="00BA14B7" w:rsidP="00BA14B7">
            <w:pPr>
              <w:pStyle w:val="NoSpacing"/>
              <w:jc w:val="center"/>
              <w:cnfStyle w:val="001000100000" w:firstRow="0" w:lastRow="0" w:firstColumn="1" w:lastColumn="0" w:oddVBand="0" w:evenVBand="0" w:oddHBand="1" w:evenHBand="0" w:firstRowFirstColumn="0" w:firstRowLastColumn="0" w:lastRowFirstColumn="0" w:lastRowLastColumn="0"/>
              <w:rPr>
                <w:b w:val="0"/>
                <w:sz w:val="26"/>
                <w:szCs w:val="26"/>
              </w:rPr>
            </w:pPr>
          </w:p>
        </w:tc>
        <w:tc>
          <w:tcPr>
            <w:tcW w:w="1035" w:type="dxa"/>
            <w:tcPrChange w:id="1510" w:author="Shienne Patricia Cay" w:date="2017-02-09T11:53:00Z">
              <w:tcPr>
                <w:tcW w:w="1035" w:type="dxa"/>
              </w:tcPr>
            </w:tcPrChange>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w:t>
            </w:r>
          </w:p>
        </w:tc>
        <w:tc>
          <w:tcPr>
            <w:tcW w:w="3709" w:type="dxa"/>
            <w:tcPrChange w:id="1511" w:author="Shienne Patricia Cay" w:date="2017-02-09T11:53:00Z">
              <w:tcPr>
                <w:tcW w:w="3709" w:type="dxa"/>
              </w:tcPr>
            </w:tcPrChange>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Variables 7 characters or less</w:t>
            </w:r>
          </w:p>
        </w:tc>
        <w:tc>
          <w:tcPr>
            <w:tcW w:w="5609" w:type="dxa"/>
            <w:tcPrChange w:id="1512" w:author="Shienne Patricia Cay" w:date="2017-02-09T11:53:00Z">
              <w:tcPr>
                <w:tcW w:w="5609" w:type="dxa"/>
              </w:tcPr>
            </w:tcPrChange>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w:t>
            </w:r>
          </w:p>
        </w:tc>
      </w:tr>
      <w:tr w:rsidR="00BA14B7" w:rsidTr="00CC6527">
        <w:trPr>
          <w:trHeight w:val="299"/>
          <w:trPrChange w:id="1513"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514" w:author="Shienne Patricia Cay" w:date="2017-02-09T11:53:00Z">
              <w:tcPr>
                <w:tcW w:w="1045" w:type="dxa"/>
              </w:tcPr>
            </w:tcPrChange>
          </w:tcPr>
          <w:p w:rsidR="00BA14B7" w:rsidRDefault="00BA14B7" w:rsidP="00BA14B7">
            <w:pPr>
              <w:pStyle w:val="NoSpacing"/>
              <w:jc w:val="center"/>
              <w:rPr>
                <w:b w:val="0"/>
                <w:sz w:val="26"/>
                <w:szCs w:val="26"/>
              </w:rPr>
            </w:pPr>
          </w:p>
        </w:tc>
        <w:tc>
          <w:tcPr>
            <w:tcW w:w="1035" w:type="dxa"/>
            <w:tcPrChange w:id="1515" w:author="Shienne Patricia Cay" w:date="2017-02-09T11:53:00Z">
              <w:tcPr>
                <w:tcW w:w="1035" w:type="dxa"/>
              </w:tcPr>
            </w:tcPrChange>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13</w:t>
            </w:r>
          </w:p>
        </w:tc>
        <w:tc>
          <w:tcPr>
            <w:tcW w:w="3709" w:type="dxa"/>
            <w:tcPrChange w:id="1516" w:author="Shienne Patricia Cay" w:date="2017-02-09T11:53:00Z">
              <w:tcPr>
                <w:tcW w:w="3709" w:type="dxa"/>
              </w:tcPr>
            </w:tcPrChange>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Scope ***** no global variables</w:t>
            </w:r>
          </w:p>
        </w:tc>
        <w:tc>
          <w:tcPr>
            <w:tcW w:w="5609" w:type="dxa"/>
            <w:tcPrChange w:id="1517" w:author="Shienne Patricia Cay" w:date="2017-02-09T11:53:00Z">
              <w:tcPr>
                <w:tcW w:w="5609" w:type="dxa"/>
              </w:tcPr>
            </w:tcPrChange>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Change w:id="1518" w:author="Shienne Patricia Cay" w:date="2017-02-09T11:53:00Z">
            <w:trPr>
              <w:trHeight w:val="284"/>
            </w:trPr>
          </w:trPrChange>
        </w:trPr>
        <w:tc>
          <w:tcPr>
            <w:cnfStyle w:val="001000000000" w:firstRow="0" w:lastRow="0" w:firstColumn="1" w:lastColumn="0" w:oddVBand="0" w:evenVBand="0" w:oddHBand="0" w:evenHBand="0" w:firstRowFirstColumn="0" w:firstRowLastColumn="0" w:lastRowFirstColumn="0" w:lastRowLastColumn="0"/>
            <w:tcW w:w="1045" w:type="dxa"/>
            <w:tcPrChange w:id="1519" w:author="Shienne Patricia Cay" w:date="2017-02-09T11:53:00Z">
              <w:tcPr>
                <w:tcW w:w="1045" w:type="dxa"/>
              </w:tcPr>
            </w:tcPrChange>
          </w:tcPr>
          <w:p w:rsidR="00BA14B7" w:rsidRDefault="00BA14B7" w:rsidP="00BA14B7">
            <w:pPr>
              <w:pStyle w:val="NoSpacing"/>
              <w:jc w:val="center"/>
              <w:cnfStyle w:val="001000100000" w:firstRow="0" w:lastRow="0" w:firstColumn="1" w:lastColumn="0" w:oddVBand="0" w:evenVBand="0" w:oddHBand="1" w:evenHBand="0" w:firstRowFirstColumn="0" w:firstRowLastColumn="0" w:lastRowFirstColumn="0" w:lastRowLastColumn="0"/>
              <w:rPr>
                <w:b w:val="0"/>
                <w:sz w:val="26"/>
                <w:szCs w:val="26"/>
              </w:rPr>
            </w:pPr>
          </w:p>
        </w:tc>
        <w:tc>
          <w:tcPr>
            <w:tcW w:w="1035" w:type="dxa"/>
            <w:tcPrChange w:id="1520" w:author="Shienne Patricia Cay" w:date="2017-02-09T11:53:00Z">
              <w:tcPr>
                <w:tcW w:w="1035" w:type="dxa"/>
              </w:tcPr>
            </w:tcPrChange>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14</w:t>
            </w:r>
          </w:p>
        </w:tc>
        <w:tc>
          <w:tcPr>
            <w:tcW w:w="3709" w:type="dxa"/>
            <w:tcPrChange w:id="1521" w:author="Shienne Patricia Cay" w:date="2017-02-09T11:53:00Z">
              <w:tcPr>
                <w:tcW w:w="3709" w:type="dxa"/>
              </w:tcPr>
            </w:tcPrChange>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Arithmetic Operators</w:t>
            </w:r>
          </w:p>
        </w:tc>
        <w:tc>
          <w:tcPr>
            <w:tcW w:w="5609" w:type="dxa"/>
            <w:tcPrChange w:id="1522" w:author="Shienne Patricia Cay" w:date="2017-02-09T11:53:00Z">
              <w:tcPr>
                <w:tcW w:w="5609" w:type="dxa"/>
              </w:tcPr>
            </w:tcPrChange>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 – 472…</w:t>
            </w:r>
          </w:p>
        </w:tc>
      </w:tr>
      <w:tr w:rsidR="00BA14B7" w:rsidTr="00CC6527">
        <w:trPr>
          <w:trHeight w:val="299"/>
          <w:trPrChange w:id="1523"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524" w:author="Shienne Patricia Cay" w:date="2017-02-09T11:53:00Z">
              <w:tcPr>
                <w:tcW w:w="1045" w:type="dxa"/>
              </w:tcPr>
            </w:tcPrChange>
          </w:tcPr>
          <w:p w:rsidR="00BA14B7" w:rsidRDefault="00BA14B7" w:rsidP="00BA14B7">
            <w:pPr>
              <w:pStyle w:val="NoSpacing"/>
              <w:jc w:val="center"/>
              <w:rPr>
                <w:b w:val="0"/>
                <w:sz w:val="26"/>
                <w:szCs w:val="26"/>
              </w:rPr>
            </w:pPr>
          </w:p>
        </w:tc>
        <w:tc>
          <w:tcPr>
            <w:tcW w:w="1035" w:type="dxa"/>
            <w:tcPrChange w:id="1525" w:author="Shienne Patricia Cay" w:date="2017-02-09T11:53:00Z">
              <w:tcPr>
                <w:tcW w:w="1035" w:type="dxa"/>
              </w:tcPr>
            </w:tcPrChange>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15</w:t>
            </w:r>
          </w:p>
        </w:tc>
        <w:tc>
          <w:tcPr>
            <w:tcW w:w="3709" w:type="dxa"/>
            <w:tcPrChange w:id="1526" w:author="Shienne Patricia Cay" w:date="2017-02-09T11:53:00Z">
              <w:tcPr>
                <w:tcW w:w="3709" w:type="dxa"/>
              </w:tcPr>
            </w:tcPrChange>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Comments 20% +</w:t>
            </w:r>
          </w:p>
        </w:tc>
        <w:tc>
          <w:tcPr>
            <w:tcW w:w="5609" w:type="dxa"/>
            <w:tcPrChange w:id="1527" w:author="Shienne Patricia Cay" w:date="2017-02-09T11:53:00Z">
              <w:tcPr>
                <w:tcW w:w="5609" w:type="dxa"/>
              </w:tcPr>
            </w:tcPrChange>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checked</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Change w:id="1528"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529" w:author="Shienne Patricia Cay" w:date="2017-02-09T11:53:00Z">
              <w:tcPr>
                <w:tcW w:w="1045" w:type="dxa"/>
              </w:tcPr>
            </w:tcPrChange>
          </w:tcPr>
          <w:p w:rsidR="00BA14B7" w:rsidRDefault="00BA14B7" w:rsidP="00BA14B7">
            <w:pPr>
              <w:pStyle w:val="NoSpacing"/>
              <w:jc w:val="center"/>
              <w:cnfStyle w:val="001000100000" w:firstRow="0" w:lastRow="0" w:firstColumn="1" w:lastColumn="0" w:oddVBand="0" w:evenVBand="0" w:oddHBand="1" w:evenHBand="0" w:firstRowFirstColumn="0" w:firstRowLastColumn="0" w:lastRowFirstColumn="0" w:lastRowLastColumn="0"/>
              <w:rPr>
                <w:b w:val="0"/>
                <w:sz w:val="26"/>
                <w:szCs w:val="26"/>
              </w:rPr>
            </w:pPr>
          </w:p>
        </w:tc>
        <w:tc>
          <w:tcPr>
            <w:tcW w:w="1035" w:type="dxa"/>
            <w:tcPrChange w:id="1530" w:author="Shienne Patricia Cay" w:date="2017-02-09T11:53:00Z">
              <w:tcPr>
                <w:tcW w:w="1035" w:type="dxa"/>
              </w:tcPr>
            </w:tcPrChange>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16</w:t>
            </w:r>
          </w:p>
        </w:tc>
        <w:tc>
          <w:tcPr>
            <w:tcW w:w="3709" w:type="dxa"/>
            <w:tcPrChange w:id="1531" w:author="Shienne Patricia Cay" w:date="2017-02-09T11:53:00Z">
              <w:tcPr>
                <w:tcW w:w="3709" w:type="dxa"/>
              </w:tcPr>
            </w:tcPrChange>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Named Constants</w:t>
            </w:r>
          </w:p>
        </w:tc>
        <w:tc>
          <w:tcPr>
            <w:tcW w:w="5609" w:type="dxa"/>
            <w:tcPrChange w:id="1532" w:author="Shienne Patricia Cay" w:date="2017-02-09T11:53:00Z">
              <w:tcPr>
                <w:tcW w:w="5609" w:type="dxa"/>
              </w:tcPr>
            </w:tcPrChange>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26, 42-47</w:t>
            </w:r>
          </w:p>
        </w:tc>
      </w:tr>
      <w:tr w:rsidR="00BA14B7" w:rsidTr="00CC6527">
        <w:trPr>
          <w:trHeight w:val="284"/>
          <w:trPrChange w:id="1533" w:author="Shienne Patricia Cay" w:date="2017-02-09T11:53:00Z">
            <w:trPr>
              <w:trHeight w:val="284"/>
            </w:trPr>
          </w:trPrChange>
        </w:trPr>
        <w:tc>
          <w:tcPr>
            <w:cnfStyle w:val="001000000000" w:firstRow="0" w:lastRow="0" w:firstColumn="1" w:lastColumn="0" w:oddVBand="0" w:evenVBand="0" w:oddHBand="0" w:evenHBand="0" w:firstRowFirstColumn="0" w:firstRowLastColumn="0" w:lastRowFirstColumn="0" w:lastRowLastColumn="0"/>
            <w:tcW w:w="1045" w:type="dxa"/>
            <w:tcPrChange w:id="1534" w:author="Shienne Patricia Cay" w:date="2017-02-09T11:53:00Z">
              <w:tcPr>
                <w:tcW w:w="1045" w:type="dxa"/>
              </w:tcPr>
            </w:tcPrChange>
          </w:tcPr>
          <w:p w:rsidR="00BA14B7" w:rsidRDefault="00BA14B7" w:rsidP="00BA14B7">
            <w:pPr>
              <w:pStyle w:val="NoSpacing"/>
              <w:jc w:val="center"/>
              <w:rPr>
                <w:b w:val="0"/>
                <w:sz w:val="26"/>
                <w:szCs w:val="26"/>
              </w:rPr>
            </w:pPr>
          </w:p>
        </w:tc>
        <w:tc>
          <w:tcPr>
            <w:tcW w:w="1035" w:type="dxa"/>
            <w:tcPrChange w:id="1535" w:author="Shienne Patricia Cay" w:date="2017-02-09T11:53:00Z">
              <w:tcPr>
                <w:tcW w:w="1035" w:type="dxa"/>
              </w:tcPr>
            </w:tcPrChange>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w:t>
            </w:r>
          </w:p>
        </w:tc>
        <w:tc>
          <w:tcPr>
            <w:tcW w:w="3709" w:type="dxa"/>
            <w:tcPrChange w:id="1536" w:author="Shienne Patricia Cay" w:date="2017-02-09T11:53:00Z">
              <w:tcPr>
                <w:tcW w:w="3709" w:type="dxa"/>
              </w:tcPr>
            </w:tcPrChange>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Programming Style *****</w:t>
            </w:r>
          </w:p>
        </w:tc>
        <w:tc>
          <w:tcPr>
            <w:tcW w:w="5609" w:type="dxa"/>
            <w:tcPrChange w:id="1537" w:author="Shienne Patricia Cay" w:date="2017-02-09T11:53:00Z">
              <w:tcPr>
                <w:tcW w:w="5609" w:type="dxa"/>
              </w:tcPr>
            </w:tcPrChange>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Change w:id="1538"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539" w:author="Shienne Patricia Cay" w:date="2017-02-09T11:53:00Z">
              <w:tcPr>
                <w:tcW w:w="1045" w:type="dxa"/>
              </w:tcPr>
            </w:tcPrChange>
          </w:tcPr>
          <w:p w:rsidR="00BA14B7" w:rsidRDefault="00BA14B7" w:rsidP="00BA14B7">
            <w:pPr>
              <w:pStyle w:val="NoSpacing"/>
              <w:jc w:val="center"/>
              <w:cnfStyle w:val="001000100000" w:firstRow="0" w:lastRow="0" w:firstColumn="1" w:lastColumn="0" w:oddVBand="0" w:evenVBand="0" w:oddHBand="1" w:evenHBand="0" w:firstRowFirstColumn="0" w:firstRowLastColumn="0" w:lastRowFirstColumn="0" w:lastRowLastColumn="0"/>
              <w:rPr>
                <w:b w:val="0"/>
                <w:sz w:val="26"/>
                <w:szCs w:val="26"/>
              </w:rPr>
            </w:pPr>
          </w:p>
        </w:tc>
        <w:tc>
          <w:tcPr>
            <w:tcW w:w="1035" w:type="dxa"/>
            <w:tcPrChange w:id="1540" w:author="Shienne Patricia Cay" w:date="2017-02-09T11:53:00Z">
              <w:tcPr>
                <w:tcW w:w="1035" w:type="dxa"/>
              </w:tcPr>
            </w:tcPrChange>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709" w:type="dxa"/>
            <w:tcPrChange w:id="1541" w:author="Shienne Patricia Cay" w:date="2017-02-09T11:53:00Z">
              <w:tcPr>
                <w:tcW w:w="3709" w:type="dxa"/>
              </w:tcPr>
            </w:tcPrChange>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p>
        </w:tc>
        <w:tc>
          <w:tcPr>
            <w:tcW w:w="5609" w:type="dxa"/>
            <w:tcPrChange w:id="1542" w:author="Shienne Patricia Cay" w:date="2017-02-09T11:53:00Z">
              <w:tcPr>
                <w:tcW w:w="5609" w:type="dxa"/>
              </w:tcPr>
            </w:tcPrChange>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BA14B7" w:rsidTr="00CC6527">
        <w:trPr>
          <w:trHeight w:val="284"/>
          <w:trPrChange w:id="1543" w:author="Shienne Patricia Cay" w:date="2017-02-09T11:53:00Z">
            <w:trPr>
              <w:trHeight w:val="284"/>
            </w:trPr>
          </w:trPrChange>
        </w:trPr>
        <w:tc>
          <w:tcPr>
            <w:cnfStyle w:val="001000000000" w:firstRow="0" w:lastRow="0" w:firstColumn="1" w:lastColumn="0" w:oddVBand="0" w:evenVBand="0" w:oddHBand="0" w:evenHBand="0" w:firstRowFirstColumn="0" w:firstRowLastColumn="0" w:lastRowFirstColumn="0" w:lastRowLastColumn="0"/>
            <w:tcW w:w="1045" w:type="dxa"/>
            <w:tcPrChange w:id="1544" w:author="Shienne Patricia Cay" w:date="2017-02-09T11:53:00Z">
              <w:tcPr>
                <w:tcW w:w="1045" w:type="dxa"/>
              </w:tcPr>
            </w:tcPrChange>
          </w:tcPr>
          <w:p w:rsidR="00BA14B7" w:rsidRPr="00CC6527" w:rsidRDefault="00CC6527" w:rsidP="00BA14B7">
            <w:pPr>
              <w:pStyle w:val="NoSpacing"/>
              <w:jc w:val="center"/>
              <w:rPr>
                <w:sz w:val="26"/>
                <w:szCs w:val="26"/>
              </w:rPr>
            </w:pPr>
            <w:r>
              <w:rPr>
                <w:sz w:val="26"/>
                <w:szCs w:val="26"/>
              </w:rPr>
              <w:t>3</w:t>
            </w:r>
          </w:p>
        </w:tc>
        <w:tc>
          <w:tcPr>
            <w:tcW w:w="1035" w:type="dxa"/>
            <w:tcPrChange w:id="1545" w:author="Shienne Patricia Cay" w:date="2017-02-09T11:53:00Z">
              <w:tcPr>
                <w:tcW w:w="1035" w:type="dxa"/>
              </w:tcPr>
            </w:tcPrChange>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3709" w:type="dxa"/>
            <w:tcPrChange w:id="1546" w:author="Shienne Patricia Cay" w:date="2017-02-09T11:53:00Z">
              <w:tcPr>
                <w:tcW w:w="3709" w:type="dxa"/>
              </w:tcPr>
            </w:tcPrChange>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Cin</w:t>
            </w:r>
          </w:p>
        </w:tc>
        <w:tc>
          <w:tcPr>
            <w:tcW w:w="5609" w:type="dxa"/>
            <w:tcPrChange w:id="1547" w:author="Shienne Patricia Cay" w:date="2017-02-09T11:53:00Z">
              <w:tcPr>
                <w:tcW w:w="5609" w:type="dxa"/>
              </w:tcPr>
            </w:tcPrChange>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92, 100, 104, 155, 403, 417, 502, 562</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Change w:id="1548"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549" w:author="Shienne Patricia Cay" w:date="2017-02-09T11:53:00Z">
              <w:tcPr>
                <w:tcW w:w="1045" w:type="dxa"/>
              </w:tcPr>
            </w:tcPrChange>
          </w:tcPr>
          <w:p w:rsidR="00BA14B7" w:rsidRDefault="00BA14B7" w:rsidP="00BA14B7">
            <w:pPr>
              <w:pStyle w:val="NoSpacing"/>
              <w:jc w:val="center"/>
              <w:cnfStyle w:val="001000100000" w:firstRow="0" w:lastRow="0" w:firstColumn="1" w:lastColumn="0" w:oddVBand="0" w:evenVBand="0" w:oddHBand="1" w:evenHBand="0" w:firstRowFirstColumn="0" w:firstRowLastColumn="0" w:lastRowFirstColumn="0" w:lastRowLastColumn="0"/>
              <w:rPr>
                <w:b w:val="0"/>
                <w:sz w:val="26"/>
                <w:szCs w:val="26"/>
              </w:rPr>
            </w:pPr>
          </w:p>
        </w:tc>
        <w:tc>
          <w:tcPr>
            <w:tcW w:w="1035" w:type="dxa"/>
            <w:tcPrChange w:id="1550" w:author="Shienne Patricia Cay" w:date="2017-02-09T11:53:00Z">
              <w:tcPr>
                <w:tcW w:w="1035" w:type="dxa"/>
              </w:tcPr>
            </w:tcPrChange>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3709" w:type="dxa"/>
            <w:tcPrChange w:id="1551" w:author="Shienne Patricia Cay" w:date="2017-02-09T11:53:00Z">
              <w:tcPr>
                <w:tcW w:w="3709" w:type="dxa"/>
              </w:tcPr>
            </w:tcPrChange>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Math Expression</w:t>
            </w:r>
          </w:p>
        </w:tc>
        <w:tc>
          <w:tcPr>
            <w:tcW w:w="5609" w:type="dxa"/>
            <w:tcPrChange w:id="1552" w:author="Shienne Patricia Cay" w:date="2017-02-09T11:53:00Z">
              <w:tcPr>
                <w:tcW w:w="5609" w:type="dxa"/>
              </w:tcPr>
            </w:tcPrChange>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 – 125-128…</w:t>
            </w:r>
          </w:p>
        </w:tc>
      </w:tr>
      <w:tr w:rsidR="00BA14B7" w:rsidTr="00CC6527">
        <w:trPr>
          <w:trHeight w:val="299"/>
          <w:trPrChange w:id="1553"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554" w:author="Shienne Patricia Cay" w:date="2017-02-09T11:53:00Z">
              <w:tcPr>
                <w:tcW w:w="1045" w:type="dxa"/>
              </w:tcPr>
            </w:tcPrChange>
          </w:tcPr>
          <w:p w:rsidR="00BA14B7" w:rsidRDefault="00BA14B7" w:rsidP="00BA14B7">
            <w:pPr>
              <w:pStyle w:val="NoSpacing"/>
              <w:jc w:val="center"/>
              <w:rPr>
                <w:b w:val="0"/>
                <w:sz w:val="26"/>
                <w:szCs w:val="26"/>
              </w:rPr>
            </w:pPr>
          </w:p>
        </w:tc>
        <w:tc>
          <w:tcPr>
            <w:tcW w:w="1035" w:type="dxa"/>
            <w:tcPrChange w:id="1555" w:author="Shienne Patricia Cay" w:date="2017-02-09T11:53:00Z">
              <w:tcPr>
                <w:tcW w:w="1035" w:type="dxa"/>
              </w:tcPr>
            </w:tcPrChange>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3709" w:type="dxa"/>
            <w:tcPrChange w:id="1556" w:author="Shienne Patricia Cay" w:date="2017-02-09T11:53:00Z">
              <w:tcPr>
                <w:tcW w:w="3709" w:type="dxa"/>
              </w:tcPr>
            </w:tcPrChange>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Mixing data types *****</w:t>
            </w:r>
          </w:p>
        </w:tc>
        <w:tc>
          <w:tcPr>
            <w:tcW w:w="5609" w:type="dxa"/>
            <w:tcPrChange w:id="1557" w:author="Shienne Patricia Cay" w:date="2017-02-09T11:53:00Z">
              <w:tcPr>
                <w:tcW w:w="5609" w:type="dxa"/>
              </w:tcPr>
            </w:tcPrChange>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Change w:id="1558" w:author="Shienne Patricia Cay" w:date="2017-02-09T11:53:00Z">
            <w:trPr>
              <w:trHeight w:val="284"/>
            </w:trPr>
          </w:trPrChange>
        </w:trPr>
        <w:tc>
          <w:tcPr>
            <w:cnfStyle w:val="001000000000" w:firstRow="0" w:lastRow="0" w:firstColumn="1" w:lastColumn="0" w:oddVBand="0" w:evenVBand="0" w:oddHBand="0" w:evenHBand="0" w:firstRowFirstColumn="0" w:firstRowLastColumn="0" w:lastRowFirstColumn="0" w:lastRowLastColumn="0"/>
            <w:tcW w:w="1045" w:type="dxa"/>
            <w:tcPrChange w:id="1559" w:author="Shienne Patricia Cay" w:date="2017-02-09T11:53:00Z">
              <w:tcPr>
                <w:tcW w:w="1045" w:type="dxa"/>
              </w:tcPr>
            </w:tcPrChange>
          </w:tcPr>
          <w:p w:rsidR="00BA14B7" w:rsidRDefault="00BA14B7" w:rsidP="00BA14B7">
            <w:pPr>
              <w:pStyle w:val="NoSpacing"/>
              <w:jc w:val="center"/>
              <w:cnfStyle w:val="001000100000" w:firstRow="0" w:lastRow="0" w:firstColumn="1" w:lastColumn="0" w:oddVBand="0" w:evenVBand="0" w:oddHBand="1" w:evenHBand="0" w:firstRowFirstColumn="0" w:firstRowLastColumn="0" w:lastRowFirstColumn="0" w:lastRowLastColumn="0"/>
              <w:rPr>
                <w:b w:val="0"/>
                <w:sz w:val="26"/>
                <w:szCs w:val="26"/>
              </w:rPr>
            </w:pPr>
          </w:p>
        </w:tc>
        <w:tc>
          <w:tcPr>
            <w:tcW w:w="1035" w:type="dxa"/>
            <w:tcPrChange w:id="1560" w:author="Shienne Patricia Cay" w:date="2017-02-09T11:53:00Z">
              <w:tcPr>
                <w:tcW w:w="1035" w:type="dxa"/>
              </w:tcPr>
            </w:tcPrChange>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p>
        </w:tc>
        <w:tc>
          <w:tcPr>
            <w:tcW w:w="3709" w:type="dxa"/>
            <w:tcPrChange w:id="1561" w:author="Shienne Patricia Cay" w:date="2017-02-09T11:53:00Z">
              <w:tcPr>
                <w:tcW w:w="3709" w:type="dxa"/>
              </w:tcPr>
            </w:tcPrChange>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Overflow/Underflow *****</w:t>
            </w:r>
          </w:p>
        </w:tc>
        <w:tc>
          <w:tcPr>
            <w:tcW w:w="5609" w:type="dxa"/>
            <w:tcPrChange w:id="1562" w:author="Shienne Patricia Cay" w:date="2017-02-09T11:53:00Z">
              <w:tcPr>
                <w:tcW w:w="5609" w:type="dxa"/>
              </w:tcPr>
            </w:tcPrChange>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w:t>
            </w:r>
          </w:p>
        </w:tc>
      </w:tr>
      <w:tr w:rsidR="00BA14B7" w:rsidTr="00CC6527">
        <w:trPr>
          <w:trHeight w:val="299"/>
          <w:trPrChange w:id="1563"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564" w:author="Shienne Patricia Cay" w:date="2017-02-09T11:53:00Z">
              <w:tcPr>
                <w:tcW w:w="1045" w:type="dxa"/>
              </w:tcPr>
            </w:tcPrChange>
          </w:tcPr>
          <w:p w:rsidR="00BA14B7" w:rsidRDefault="00BA14B7" w:rsidP="00BA14B7">
            <w:pPr>
              <w:pStyle w:val="NoSpacing"/>
              <w:jc w:val="center"/>
              <w:rPr>
                <w:b w:val="0"/>
                <w:sz w:val="26"/>
                <w:szCs w:val="26"/>
              </w:rPr>
            </w:pPr>
          </w:p>
        </w:tc>
        <w:tc>
          <w:tcPr>
            <w:tcW w:w="1035" w:type="dxa"/>
            <w:tcPrChange w:id="1565" w:author="Shienne Patricia Cay" w:date="2017-02-09T11:53:00Z">
              <w:tcPr>
                <w:tcW w:w="1035" w:type="dxa"/>
              </w:tcPr>
            </w:tcPrChange>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3709" w:type="dxa"/>
            <w:tcPrChange w:id="1566" w:author="Shienne Patricia Cay" w:date="2017-02-09T11:53:00Z">
              <w:tcPr>
                <w:tcW w:w="3709" w:type="dxa"/>
              </w:tcPr>
            </w:tcPrChange>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Type Casting</w:t>
            </w:r>
          </w:p>
        </w:tc>
        <w:tc>
          <w:tcPr>
            <w:tcW w:w="5609" w:type="dxa"/>
            <w:tcPrChange w:id="1567" w:author="Shienne Patricia Cay" w:date="2017-02-09T11:53:00Z">
              <w:tcPr>
                <w:tcW w:w="5609" w:type="dxa"/>
              </w:tcPr>
            </w:tcPrChange>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515-516, 539-540, 575-576, 599-600</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Change w:id="1568" w:author="Shienne Patricia Cay" w:date="2017-02-09T11:53:00Z">
            <w:trPr>
              <w:trHeight w:val="284"/>
            </w:trPr>
          </w:trPrChange>
        </w:trPr>
        <w:tc>
          <w:tcPr>
            <w:cnfStyle w:val="001000000000" w:firstRow="0" w:lastRow="0" w:firstColumn="1" w:lastColumn="0" w:oddVBand="0" w:evenVBand="0" w:oddHBand="0" w:evenHBand="0" w:firstRowFirstColumn="0" w:firstRowLastColumn="0" w:lastRowFirstColumn="0" w:lastRowLastColumn="0"/>
            <w:tcW w:w="1045" w:type="dxa"/>
            <w:tcPrChange w:id="1569" w:author="Shienne Patricia Cay" w:date="2017-02-09T11:53:00Z">
              <w:tcPr>
                <w:tcW w:w="1045" w:type="dxa"/>
              </w:tcPr>
            </w:tcPrChange>
          </w:tcPr>
          <w:p w:rsidR="00BA14B7" w:rsidRDefault="00BA14B7" w:rsidP="00BA14B7">
            <w:pPr>
              <w:pStyle w:val="NoSpacing"/>
              <w:jc w:val="center"/>
              <w:cnfStyle w:val="001000100000" w:firstRow="0" w:lastRow="0" w:firstColumn="1" w:lastColumn="0" w:oddVBand="0" w:evenVBand="0" w:oddHBand="1" w:evenHBand="0" w:firstRowFirstColumn="0" w:firstRowLastColumn="0" w:lastRowFirstColumn="0" w:lastRowLastColumn="0"/>
              <w:rPr>
                <w:b w:val="0"/>
                <w:sz w:val="26"/>
                <w:szCs w:val="26"/>
              </w:rPr>
            </w:pPr>
          </w:p>
        </w:tc>
        <w:tc>
          <w:tcPr>
            <w:tcW w:w="1035" w:type="dxa"/>
            <w:tcPrChange w:id="1570" w:author="Shienne Patricia Cay" w:date="2017-02-09T11:53:00Z">
              <w:tcPr>
                <w:tcW w:w="1035" w:type="dxa"/>
              </w:tcPr>
            </w:tcPrChange>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Change w:id="1571" w:author="Shienne Patricia Cay" w:date="2017-02-09T11:53:00Z">
              <w:tcPr>
                <w:tcW w:w="3709" w:type="dxa"/>
              </w:tcPr>
            </w:tcPrChange>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Multiple Assignment *****</w:t>
            </w:r>
          </w:p>
        </w:tc>
        <w:tc>
          <w:tcPr>
            <w:tcW w:w="5609" w:type="dxa"/>
            <w:tcPrChange w:id="1572" w:author="Shienne Patricia Cay" w:date="2017-02-09T11:53:00Z">
              <w:tcPr>
                <w:tcW w:w="5609" w:type="dxa"/>
              </w:tcPr>
            </w:tcPrChange>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w:t>
            </w:r>
          </w:p>
        </w:tc>
      </w:tr>
      <w:tr w:rsidR="00BA14B7" w:rsidTr="00CC6527">
        <w:trPr>
          <w:trHeight w:val="299"/>
          <w:trPrChange w:id="1573"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574" w:author="Shienne Patricia Cay" w:date="2017-02-09T11:53:00Z">
              <w:tcPr>
                <w:tcW w:w="1045" w:type="dxa"/>
              </w:tcPr>
            </w:tcPrChange>
          </w:tcPr>
          <w:p w:rsidR="00BA14B7" w:rsidRDefault="00BA14B7" w:rsidP="00BA14B7">
            <w:pPr>
              <w:pStyle w:val="NoSpacing"/>
              <w:jc w:val="center"/>
              <w:rPr>
                <w:b w:val="0"/>
                <w:sz w:val="26"/>
                <w:szCs w:val="26"/>
              </w:rPr>
            </w:pPr>
          </w:p>
        </w:tc>
        <w:tc>
          <w:tcPr>
            <w:tcW w:w="1035" w:type="dxa"/>
            <w:tcPrChange w:id="1575" w:author="Shienne Patricia Cay" w:date="2017-02-09T11:53:00Z">
              <w:tcPr>
                <w:tcW w:w="1035" w:type="dxa"/>
              </w:tcPr>
            </w:tcPrChange>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3709" w:type="dxa"/>
            <w:tcPrChange w:id="1576" w:author="Shienne Patricia Cay" w:date="2017-02-09T11:53:00Z">
              <w:tcPr>
                <w:tcW w:w="3709" w:type="dxa"/>
              </w:tcPr>
            </w:tcPrChange>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Formatting Output</w:t>
            </w:r>
          </w:p>
        </w:tc>
        <w:tc>
          <w:tcPr>
            <w:tcW w:w="5609" w:type="dxa"/>
            <w:tcPrChange w:id="1577" w:author="Shienne Patricia Cay" w:date="2017-02-09T11:53:00Z">
              <w:tcPr>
                <w:tcW w:w="5609" w:type="dxa"/>
              </w:tcPr>
            </w:tcPrChange>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468</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Change w:id="1578"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579" w:author="Shienne Patricia Cay" w:date="2017-02-09T11:53:00Z">
              <w:tcPr>
                <w:tcW w:w="1045" w:type="dxa"/>
              </w:tcPr>
            </w:tcPrChange>
          </w:tcPr>
          <w:p w:rsidR="00BA14B7" w:rsidRDefault="00BA14B7" w:rsidP="00BA14B7">
            <w:pPr>
              <w:pStyle w:val="NoSpacing"/>
              <w:jc w:val="center"/>
              <w:cnfStyle w:val="001000100000" w:firstRow="0" w:lastRow="0" w:firstColumn="1" w:lastColumn="0" w:oddVBand="0" w:evenVBand="0" w:oddHBand="1" w:evenHBand="0" w:firstRowFirstColumn="0" w:firstRowLastColumn="0" w:lastRowFirstColumn="0" w:lastRowLastColumn="0"/>
              <w:rPr>
                <w:b w:val="0"/>
                <w:sz w:val="26"/>
                <w:szCs w:val="26"/>
              </w:rPr>
            </w:pPr>
          </w:p>
        </w:tc>
        <w:tc>
          <w:tcPr>
            <w:tcW w:w="1035" w:type="dxa"/>
            <w:tcPrChange w:id="1580" w:author="Shienne Patricia Cay" w:date="2017-02-09T11:53:00Z">
              <w:tcPr>
                <w:tcW w:w="1035" w:type="dxa"/>
              </w:tcPr>
            </w:tcPrChange>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c>
          <w:tcPr>
            <w:tcW w:w="3709" w:type="dxa"/>
            <w:tcPrChange w:id="1581" w:author="Shienne Patricia Cay" w:date="2017-02-09T11:53:00Z">
              <w:tcPr>
                <w:tcW w:w="3709" w:type="dxa"/>
              </w:tcPr>
            </w:tcPrChange>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Strings</w:t>
            </w:r>
          </w:p>
        </w:tc>
        <w:tc>
          <w:tcPr>
            <w:tcW w:w="5609" w:type="dxa"/>
            <w:tcPrChange w:id="1582" w:author="Shienne Patricia Cay" w:date="2017-02-09T11:53:00Z">
              <w:tcPr>
                <w:tcW w:w="5609" w:type="dxa"/>
              </w:tcPr>
            </w:tcPrChange>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40-41</w:t>
            </w:r>
          </w:p>
        </w:tc>
      </w:tr>
      <w:tr w:rsidR="00BA14B7" w:rsidTr="00CC6527">
        <w:trPr>
          <w:trHeight w:val="284"/>
          <w:trPrChange w:id="1583" w:author="Shienne Patricia Cay" w:date="2017-02-09T11:53:00Z">
            <w:trPr>
              <w:trHeight w:val="284"/>
            </w:trPr>
          </w:trPrChange>
        </w:trPr>
        <w:tc>
          <w:tcPr>
            <w:cnfStyle w:val="001000000000" w:firstRow="0" w:lastRow="0" w:firstColumn="1" w:lastColumn="0" w:oddVBand="0" w:evenVBand="0" w:oddHBand="0" w:evenHBand="0" w:firstRowFirstColumn="0" w:firstRowLastColumn="0" w:lastRowFirstColumn="0" w:lastRowLastColumn="0"/>
            <w:tcW w:w="1045" w:type="dxa"/>
            <w:tcPrChange w:id="1584" w:author="Shienne Patricia Cay" w:date="2017-02-09T11:53:00Z">
              <w:tcPr>
                <w:tcW w:w="1045" w:type="dxa"/>
              </w:tcPr>
            </w:tcPrChange>
          </w:tcPr>
          <w:p w:rsidR="00BA14B7" w:rsidRDefault="00BA14B7" w:rsidP="00BA14B7">
            <w:pPr>
              <w:pStyle w:val="NoSpacing"/>
              <w:jc w:val="center"/>
              <w:rPr>
                <w:b w:val="0"/>
                <w:sz w:val="26"/>
                <w:szCs w:val="26"/>
              </w:rPr>
            </w:pPr>
          </w:p>
        </w:tc>
        <w:tc>
          <w:tcPr>
            <w:tcW w:w="1035" w:type="dxa"/>
            <w:tcPrChange w:id="1585" w:author="Shienne Patricia Cay" w:date="2017-02-09T11:53:00Z">
              <w:tcPr>
                <w:tcW w:w="1035" w:type="dxa"/>
              </w:tcPr>
            </w:tcPrChange>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3709" w:type="dxa"/>
            <w:tcPrChange w:id="1586" w:author="Shienne Patricia Cay" w:date="2017-02-09T11:53:00Z">
              <w:tcPr>
                <w:tcW w:w="3709" w:type="dxa"/>
              </w:tcPr>
            </w:tcPrChange>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Math Library</w:t>
            </w:r>
          </w:p>
        </w:tc>
        <w:tc>
          <w:tcPr>
            <w:tcW w:w="5609" w:type="dxa"/>
            <w:tcPrChange w:id="1587" w:author="Shienne Patricia Cay" w:date="2017-02-09T11:53:00Z">
              <w:tcPr>
                <w:tcW w:w="5609" w:type="dxa"/>
              </w:tcPr>
            </w:tcPrChange>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125</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Change w:id="1588"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589" w:author="Shienne Patricia Cay" w:date="2017-02-09T11:53:00Z">
              <w:tcPr>
                <w:tcW w:w="1045" w:type="dxa"/>
              </w:tcPr>
            </w:tcPrChange>
          </w:tcPr>
          <w:p w:rsidR="00BA14B7" w:rsidRDefault="00BA14B7" w:rsidP="00BA14B7">
            <w:pPr>
              <w:pStyle w:val="NoSpacing"/>
              <w:jc w:val="center"/>
              <w:cnfStyle w:val="001000100000" w:firstRow="0" w:lastRow="0" w:firstColumn="1" w:lastColumn="0" w:oddVBand="0" w:evenVBand="0" w:oddHBand="1" w:evenHBand="0" w:firstRowFirstColumn="0" w:firstRowLastColumn="0" w:lastRowFirstColumn="0" w:lastRowLastColumn="0"/>
              <w:rPr>
                <w:b w:val="0"/>
                <w:sz w:val="26"/>
                <w:szCs w:val="26"/>
              </w:rPr>
            </w:pPr>
          </w:p>
        </w:tc>
        <w:tc>
          <w:tcPr>
            <w:tcW w:w="1035" w:type="dxa"/>
            <w:tcPrChange w:id="1590" w:author="Shienne Patricia Cay" w:date="2017-02-09T11:53:00Z">
              <w:tcPr>
                <w:tcW w:w="1035" w:type="dxa"/>
              </w:tcPr>
            </w:tcPrChange>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w:t>
            </w:r>
          </w:p>
        </w:tc>
        <w:tc>
          <w:tcPr>
            <w:tcW w:w="3709" w:type="dxa"/>
            <w:tcPrChange w:id="1591" w:author="Shienne Patricia Cay" w:date="2017-02-09T11:53:00Z">
              <w:tcPr>
                <w:tcW w:w="3709" w:type="dxa"/>
              </w:tcPr>
            </w:tcPrChange>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Hand Tracing *****</w:t>
            </w:r>
          </w:p>
        </w:tc>
        <w:tc>
          <w:tcPr>
            <w:tcW w:w="5609" w:type="dxa"/>
            <w:tcPrChange w:id="1592" w:author="Shienne Patricia Cay" w:date="2017-02-09T11:53:00Z">
              <w:tcPr>
                <w:tcW w:w="5609" w:type="dxa"/>
              </w:tcPr>
            </w:tcPrChange>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w:t>
            </w:r>
          </w:p>
        </w:tc>
      </w:tr>
      <w:tr w:rsidR="00BA14B7" w:rsidTr="00CC6527">
        <w:trPr>
          <w:trHeight w:val="284"/>
          <w:trPrChange w:id="1593" w:author="Shienne Patricia Cay" w:date="2017-02-09T11:53:00Z">
            <w:trPr>
              <w:trHeight w:val="284"/>
            </w:trPr>
          </w:trPrChange>
        </w:trPr>
        <w:tc>
          <w:tcPr>
            <w:cnfStyle w:val="001000000000" w:firstRow="0" w:lastRow="0" w:firstColumn="1" w:lastColumn="0" w:oddVBand="0" w:evenVBand="0" w:oddHBand="0" w:evenHBand="0" w:firstRowFirstColumn="0" w:firstRowLastColumn="0" w:lastRowFirstColumn="0" w:lastRowLastColumn="0"/>
            <w:tcW w:w="1045" w:type="dxa"/>
            <w:tcPrChange w:id="1594" w:author="Shienne Patricia Cay" w:date="2017-02-09T11:53:00Z">
              <w:tcPr>
                <w:tcW w:w="1045" w:type="dxa"/>
              </w:tcPr>
            </w:tcPrChange>
          </w:tcPr>
          <w:p w:rsidR="00BA14B7" w:rsidRDefault="00BA14B7" w:rsidP="00BA14B7">
            <w:pPr>
              <w:pStyle w:val="NoSpacing"/>
              <w:jc w:val="center"/>
              <w:rPr>
                <w:b w:val="0"/>
                <w:sz w:val="26"/>
                <w:szCs w:val="26"/>
              </w:rPr>
            </w:pPr>
          </w:p>
        </w:tc>
        <w:tc>
          <w:tcPr>
            <w:tcW w:w="1035" w:type="dxa"/>
            <w:tcPrChange w:id="1595" w:author="Shienne Patricia Cay" w:date="2017-02-09T11:53:00Z">
              <w:tcPr>
                <w:tcW w:w="1035" w:type="dxa"/>
              </w:tcPr>
            </w:tcPrChange>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709" w:type="dxa"/>
            <w:tcPrChange w:id="1596" w:author="Shienne Patricia Cay" w:date="2017-02-09T11:53:00Z">
              <w:tcPr>
                <w:tcW w:w="3709" w:type="dxa"/>
              </w:tcPr>
            </w:tcPrChange>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p>
        </w:tc>
        <w:tc>
          <w:tcPr>
            <w:tcW w:w="5609" w:type="dxa"/>
            <w:tcPrChange w:id="1597" w:author="Shienne Patricia Cay" w:date="2017-02-09T11:53:00Z">
              <w:tcPr>
                <w:tcW w:w="5609" w:type="dxa"/>
              </w:tcPr>
            </w:tcPrChange>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Change w:id="1598"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599" w:author="Shienne Patricia Cay" w:date="2017-02-09T11:53:00Z">
              <w:tcPr>
                <w:tcW w:w="1045" w:type="dxa"/>
              </w:tcPr>
            </w:tcPrChange>
          </w:tcPr>
          <w:p w:rsidR="00BA14B7" w:rsidRPr="00CC6527" w:rsidRDefault="00CC6527" w:rsidP="00BA14B7">
            <w:pPr>
              <w:pStyle w:val="NoSpacing"/>
              <w:jc w:val="center"/>
              <w:cnfStyle w:val="001000100000" w:firstRow="0" w:lastRow="0" w:firstColumn="1" w:lastColumn="0" w:oddVBand="0" w:evenVBand="0" w:oddHBand="1" w:evenHBand="0" w:firstRowFirstColumn="0" w:firstRowLastColumn="0" w:lastRowFirstColumn="0" w:lastRowLastColumn="0"/>
              <w:rPr>
                <w:sz w:val="26"/>
                <w:szCs w:val="26"/>
              </w:rPr>
            </w:pPr>
            <w:r>
              <w:rPr>
                <w:sz w:val="26"/>
                <w:szCs w:val="26"/>
              </w:rPr>
              <w:t>4</w:t>
            </w:r>
          </w:p>
        </w:tc>
        <w:tc>
          <w:tcPr>
            <w:tcW w:w="1035" w:type="dxa"/>
            <w:tcPrChange w:id="1600" w:author="Shienne Patricia Cay" w:date="2017-02-09T11:53:00Z">
              <w:tcPr>
                <w:tcW w:w="1035" w:type="dxa"/>
              </w:tcPr>
            </w:tcPrChange>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3709" w:type="dxa"/>
            <w:tcPrChange w:id="1601" w:author="Shienne Patricia Cay" w:date="2017-02-09T11:53:00Z">
              <w:tcPr>
                <w:tcW w:w="3709" w:type="dxa"/>
              </w:tcPr>
            </w:tcPrChange>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Relational Operators</w:t>
            </w:r>
          </w:p>
        </w:tc>
        <w:tc>
          <w:tcPr>
            <w:tcW w:w="5609" w:type="dxa"/>
            <w:tcPrChange w:id="1602" w:author="Shienne Patricia Cay" w:date="2017-02-09T11:53:00Z">
              <w:tcPr>
                <w:tcW w:w="5609" w:type="dxa"/>
              </w:tcPr>
            </w:tcPrChange>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 – 125-128…</w:t>
            </w:r>
          </w:p>
        </w:tc>
      </w:tr>
      <w:tr w:rsidR="00BA14B7" w:rsidTr="00CC6527">
        <w:trPr>
          <w:trHeight w:val="299"/>
          <w:trPrChange w:id="1603"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604" w:author="Shienne Patricia Cay" w:date="2017-02-09T11:53:00Z">
              <w:tcPr>
                <w:tcW w:w="1045" w:type="dxa"/>
              </w:tcPr>
            </w:tcPrChange>
          </w:tcPr>
          <w:p w:rsidR="00BA14B7" w:rsidRDefault="00BA14B7" w:rsidP="00BA14B7">
            <w:pPr>
              <w:pStyle w:val="NoSpacing"/>
              <w:jc w:val="center"/>
              <w:rPr>
                <w:b w:val="0"/>
                <w:sz w:val="26"/>
                <w:szCs w:val="26"/>
              </w:rPr>
            </w:pPr>
          </w:p>
        </w:tc>
        <w:tc>
          <w:tcPr>
            <w:tcW w:w="1035" w:type="dxa"/>
            <w:tcPrChange w:id="1605" w:author="Shienne Patricia Cay" w:date="2017-02-09T11:53:00Z">
              <w:tcPr>
                <w:tcW w:w="1035" w:type="dxa"/>
              </w:tcPr>
            </w:tcPrChange>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3709" w:type="dxa"/>
            <w:tcPrChange w:id="1606" w:author="Shienne Patricia Cay" w:date="2017-02-09T11:53:00Z">
              <w:tcPr>
                <w:tcW w:w="3709" w:type="dxa"/>
              </w:tcPr>
            </w:tcPrChange>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If</w:t>
            </w:r>
          </w:p>
        </w:tc>
        <w:tc>
          <w:tcPr>
            <w:tcW w:w="5609" w:type="dxa"/>
            <w:tcPrChange w:id="1607" w:author="Shienne Patricia Cay" w:date="2017-02-09T11:53:00Z">
              <w:tcPr>
                <w:tcW w:w="5609" w:type="dxa"/>
              </w:tcPr>
            </w:tcPrChange>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420-421, 386-392…</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Change w:id="1608" w:author="Shienne Patricia Cay" w:date="2017-02-09T11:53:00Z">
            <w:trPr>
              <w:trHeight w:val="284"/>
            </w:trPr>
          </w:trPrChange>
        </w:trPr>
        <w:tc>
          <w:tcPr>
            <w:cnfStyle w:val="001000000000" w:firstRow="0" w:lastRow="0" w:firstColumn="1" w:lastColumn="0" w:oddVBand="0" w:evenVBand="0" w:oddHBand="0" w:evenHBand="0" w:firstRowFirstColumn="0" w:firstRowLastColumn="0" w:lastRowFirstColumn="0" w:lastRowLastColumn="0"/>
            <w:tcW w:w="1045" w:type="dxa"/>
            <w:tcPrChange w:id="1609" w:author="Shienne Patricia Cay" w:date="2017-02-09T11:53:00Z">
              <w:tcPr>
                <w:tcW w:w="1045" w:type="dxa"/>
              </w:tcPr>
            </w:tcPrChange>
          </w:tcPr>
          <w:p w:rsidR="00BA14B7" w:rsidRDefault="00BA14B7" w:rsidP="00BA14B7">
            <w:pPr>
              <w:pStyle w:val="NoSpacing"/>
              <w:jc w:val="center"/>
              <w:cnfStyle w:val="001000100000" w:firstRow="0" w:lastRow="0" w:firstColumn="1" w:lastColumn="0" w:oddVBand="0" w:evenVBand="0" w:oddHBand="1" w:evenHBand="0" w:firstRowFirstColumn="0" w:firstRowLastColumn="0" w:lastRowFirstColumn="0" w:lastRowLastColumn="0"/>
              <w:rPr>
                <w:b w:val="0"/>
                <w:sz w:val="26"/>
                <w:szCs w:val="26"/>
              </w:rPr>
            </w:pPr>
          </w:p>
        </w:tc>
        <w:tc>
          <w:tcPr>
            <w:tcW w:w="1035" w:type="dxa"/>
            <w:tcPrChange w:id="1610" w:author="Shienne Patricia Cay" w:date="2017-02-09T11:53:00Z">
              <w:tcPr>
                <w:tcW w:w="1035" w:type="dxa"/>
              </w:tcPr>
            </w:tcPrChange>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p>
        </w:tc>
        <w:tc>
          <w:tcPr>
            <w:tcW w:w="3709" w:type="dxa"/>
            <w:tcPrChange w:id="1611" w:author="Shienne Patricia Cay" w:date="2017-02-09T11:53:00Z">
              <w:tcPr>
                <w:tcW w:w="3709" w:type="dxa"/>
              </w:tcPr>
            </w:tcPrChange>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If-else</w:t>
            </w:r>
          </w:p>
        </w:tc>
        <w:tc>
          <w:tcPr>
            <w:tcW w:w="5609" w:type="dxa"/>
            <w:tcPrChange w:id="1612" w:author="Shienne Patricia Cay" w:date="2017-02-09T11:53:00Z">
              <w:tcPr>
                <w:tcW w:w="5609" w:type="dxa"/>
              </w:tcPr>
            </w:tcPrChange>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420-421, 386-392…</w:t>
            </w:r>
          </w:p>
        </w:tc>
      </w:tr>
      <w:tr w:rsidR="00BA14B7" w:rsidTr="00CC6527">
        <w:trPr>
          <w:trHeight w:val="299"/>
          <w:trPrChange w:id="1613"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614" w:author="Shienne Patricia Cay" w:date="2017-02-09T11:53:00Z">
              <w:tcPr>
                <w:tcW w:w="1045" w:type="dxa"/>
              </w:tcPr>
            </w:tcPrChange>
          </w:tcPr>
          <w:p w:rsidR="00BA14B7" w:rsidRDefault="00BA14B7" w:rsidP="00BA14B7">
            <w:pPr>
              <w:pStyle w:val="NoSpacing"/>
              <w:jc w:val="center"/>
              <w:rPr>
                <w:b w:val="0"/>
                <w:sz w:val="26"/>
                <w:szCs w:val="26"/>
              </w:rPr>
            </w:pPr>
          </w:p>
        </w:tc>
        <w:tc>
          <w:tcPr>
            <w:tcW w:w="1035" w:type="dxa"/>
            <w:tcPrChange w:id="1615" w:author="Shienne Patricia Cay" w:date="2017-02-09T11:53:00Z">
              <w:tcPr>
                <w:tcW w:w="1035" w:type="dxa"/>
              </w:tcPr>
            </w:tcPrChange>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3709" w:type="dxa"/>
            <w:tcPrChange w:id="1616" w:author="Shienne Patricia Cay" w:date="2017-02-09T11:53:00Z">
              <w:tcPr>
                <w:tcW w:w="3709" w:type="dxa"/>
              </w:tcPr>
            </w:tcPrChange>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Nesting</w:t>
            </w:r>
          </w:p>
        </w:tc>
        <w:tc>
          <w:tcPr>
            <w:tcW w:w="5609" w:type="dxa"/>
            <w:tcPrChange w:id="1617" w:author="Shienne Patricia Cay" w:date="2017-02-09T11:53:00Z">
              <w:tcPr>
                <w:tcW w:w="5609" w:type="dxa"/>
              </w:tcPr>
            </w:tcPrChange>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150-396</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Change w:id="1618" w:author="Shienne Patricia Cay" w:date="2017-02-09T11:53:00Z">
            <w:trPr>
              <w:trHeight w:val="284"/>
            </w:trPr>
          </w:trPrChange>
        </w:trPr>
        <w:tc>
          <w:tcPr>
            <w:cnfStyle w:val="001000000000" w:firstRow="0" w:lastRow="0" w:firstColumn="1" w:lastColumn="0" w:oddVBand="0" w:evenVBand="0" w:oddHBand="0" w:evenHBand="0" w:firstRowFirstColumn="0" w:firstRowLastColumn="0" w:lastRowFirstColumn="0" w:lastRowLastColumn="0"/>
            <w:tcW w:w="1045" w:type="dxa"/>
            <w:tcPrChange w:id="1619" w:author="Shienne Patricia Cay" w:date="2017-02-09T11:53:00Z">
              <w:tcPr>
                <w:tcW w:w="1045" w:type="dxa"/>
              </w:tcPr>
            </w:tcPrChange>
          </w:tcPr>
          <w:p w:rsidR="00BA14B7" w:rsidRDefault="00BA14B7" w:rsidP="00BA14B7">
            <w:pPr>
              <w:pStyle w:val="NoSpacing"/>
              <w:jc w:val="center"/>
              <w:cnfStyle w:val="001000100000" w:firstRow="0" w:lastRow="0" w:firstColumn="1" w:lastColumn="0" w:oddVBand="0" w:evenVBand="0" w:oddHBand="1" w:evenHBand="0" w:firstRowFirstColumn="0" w:firstRowLastColumn="0" w:lastRowFirstColumn="0" w:lastRowLastColumn="0"/>
              <w:rPr>
                <w:b w:val="0"/>
                <w:sz w:val="26"/>
                <w:szCs w:val="26"/>
              </w:rPr>
            </w:pPr>
          </w:p>
        </w:tc>
        <w:tc>
          <w:tcPr>
            <w:tcW w:w="1035" w:type="dxa"/>
            <w:tcPrChange w:id="1620" w:author="Shienne Patricia Cay" w:date="2017-02-09T11:53:00Z">
              <w:tcPr>
                <w:tcW w:w="1035" w:type="dxa"/>
              </w:tcPr>
            </w:tcPrChange>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Change w:id="1621" w:author="Shienne Patricia Cay" w:date="2017-02-09T11:53:00Z">
              <w:tcPr>
                <w:tcW w:w="3709" w:type="dxa"/>
              </w:tcPr>
            </w:tcPrChange>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If-else-if</w:t>
            </w:r>
          </w:p>
        </w:tc>
        <w:tc>
          <w:tcPr>
            <w:tcW w:w="5609" w:type="dxa"/>
            <w:tcPrChange w:id="1622" w:author="Shienne Patricia Cay" w:date="2017-02-09T11:53:00Z">
              <w:tcPr>
                <w:tcW w:w="5609" w:type="dxa"/>
              </w:tcPr>
            </w:tcPrChange>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150, 398, 475, 555…</w:t>
            </w:r>
          </w:p>
        </w:tc>
      </w:tr>
      <w:tr w:rsidR="00BA14B7" w:rsidTr="00CC6527">
        <w:trPr>
          <w:trHeight w:val="299"/>
          <w:trPrChange w:id="1623"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624" w:author="Shienne Patricia Cay" w:date="2017-02-09T11:53:00Z">
              <w:tcPr>
                <w:tcW w:w="1045" w:type="dxa"/>
              </w:tcPr>
            </w:tcPrChange>
          </w:tcPr>
          <w:p w:rsidR="00BA14B7" w:rsidRDefault="00BA14B7" w:rsidP="00BA14B7">
            <w:pPr>
              <w:pStyle w:val="NoSpacing"/>
              <w:jc w:val="center"/>
              <w:rPr>
                <w:b w:val="0"/>
                <w:sz w:val="26"/>
                <w:szCs w:val="26"/>
              </w:rPr>
            </w:pPr>
          </w:p>
        </w:tc>
        <w:tc>
          <w:tcPr>
            <w:tcW w:w="1035" w:type="dxa"/>
            <w:tcPrChange w:id="1625" w:author="Shienne Patricia Cay" w:date="2017-02-09T11:53:00Z">
              <w:tcPr>
                <w:tcW w:w="1035" w:type="dxa"/>
              </w:tcPr>
            </w:tcPrChange>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3709" w:type="dxa"/>
            <w:tcPrChange w:id="1626" w:author="Shienne Patricia Cay" w:date="2017-02-09T11:53:00Z">
              <w:tcPr>
                <w:tcW w:w="3709" w:type="dxa"/>
              </w:tcPr>
            </w:tcPrChange>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Flags *****</w:t>
            </w:r>
          </w:p>
        </w:tc>
        <w:tc>
          <w:tcPr>
            <w:tcW w:w="5609" w:type="dxa"/>
            <w:tcPrChange w:id="1627" w:author="Shienne Patricia Cay" w:date="2017-02-09T11:53:00Z">
              <w:tcPr>
                <w:tcW w:w="5609" w:type="dxa"/>
              </w:tcPr>
            </w:tcPrChange>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Change w:id="1628"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629" w:author="Shienne Patricia Cay" w:date="2017-02-09T11:53:00Z">
              <w:tcPr>
                <w:tcW w:w="1045" w:type="dxa"/>
              </w:tcPr>
            </w:tcPrChange>
          </w:tcPr>
          <w:p w:rsidR="00BA14B7" w:rsidRDefault="00BA14B7" w:rsidP="00BA14B7">
            <w:pPr>
              <w:pStyle w:val="NoSpacing"/>
              <w:jc w:val="center"/>
              <w:cnfStyle w:val="001000100000" w:firstRow="0" w:lastRow="0" w:firstColumn="1" w:lastColumn="0" w:oddVBand="0" w:evenVBand="0" w:oddHBand="1" w:evenHBand="0" w:firstRowFirstColumn="0" w:firstRowLastColumn="0" w:lastRowFirstColumn="0" w:lastRowLastColumn="0"/>
              <w:rPr>
                <w:b w:val="0"/>
                <w:sz w:val="26"/>
                <w:szCs w:val="26"/>
              </w:rPr>
            </w:pPr>
          </w:p>
        </w:tc>
        <w:tc>
          <w:tcPr>
            <w:tcW w:w="1035" w:type="dxa"/>
            <w:tcPrChange w:id="1630" w:author="Shienne Patricia Cay" w:date="2017-02-09T11:53:00Z">
              <w:tcPr>
                <w:tcW w:w="1035" w:type="dxa"/>
              </w:tcPr>
            </w:tcPrChange>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c>
          <w:tcPr>
            <w:tcW w:w="3709" w:type="dxa"/>
            <w:tcPrChange w:id="1631" w:author="Shienne Patricia Cay" w:date="2017-02-09T11:53:00Z">
              <w:tcPr>
                <w:tcW w:w="3709" w:type="dxa"/>
              </w:tcPr>
            </w:tcPrChange>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Logical Operators</w:t>
            </w:r>
          </w:p>
        </w:tc>
        <w:tc>
          <w:tcPr>
            <w:tcW w:w="5609" w:type="dxa"/>
            <w:tcPrChange w:id="1632" w:author="Shienne Patricia Cay" w:date="2017-02-09T11:53:00Z">
              <w:tcPr>
                <w:tcW w:w="5609" w:type="dxa"/>
              </w:tcPr>
            </w:tcPrChange>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 – 104, 525…</w:t>
            </w:r>
          </w:p>
        </w:tc>
      </w:tr>
      <w:tr w:rsidR="00BA14B7" w:rsidTr="00CC6527">
        <w:trPr>
          <w:trHeight w:val="284"/>
          <w:trPrChange w:id="1633" w:author="Shienne Patricia Cay" w:date="2017-02-09T11:53:00Z">
            <w:trPr>
              <w:trHeight w:val="284"/>
            </w:trPr>
          </w:trPrChange>
        </w:trPr>
        <w:tc>
          <w:tcPr>
            <w:cnfStyle w:val="001000000000" w:firstRow="0" w:lastRow="0" w:firstColumn="1" w:lastColumn="0" w:oddVBand="0" w:evenVBand="0" w:oddHBand="0" w:evenHBand="0" w:firstRowFirstColumn="0" w:firstRowLastColumn="0" w:lastRowFirstColumn="0" w:lastRowLastColumn="0"/>
            <w:tcW w:w="1045" w:type="dxa"/>
            <w:tcPrChange w:id="1634" w:author="Shienne Patricia Cay" w:date="2017-02-09T11:53:00Z">
              <w:tcPr>
                <w:tcW w:w="1045" w:type="dxa"/>
              </w:tcPr>
            </w:tcPrChange>
          </w:tcPr>
          <w:p w:rsidR="00BA14B7" w:rsidRDefault="00BA14B7" w:rsidP="00BA14B7">
            <w:pPr>
              <w:pStyle w:val="NoSpacing"/>
              <w:jc w:val="center"/>
              <w:rPr>
                <w:b w:val="0"/>
                <w:sz w:val="26"/>
                <w:szCs w:val="26"/>
              </w:rPr>
            </w:pPr>
          </w:p>
        </w:tc>
        <w:tc>
          <w:tcPr>
            <w:tcW w:w="1035" w:type="dxa"/>
            <w:tcPrChange w:id="1635" w:author="Shienne Patricia Cay" w:date="2017-02-09T11:53:00Z">
              <w:tcPr>
                <w:tcW w:w="1035" w:type="dxa"/>
              </w:tcPr>
            </w:tcPrChange>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w:t>
            </w:r>
          </w:p>
        </w:tc>
        <w:tc>
          <w:tcPr>
            <w:tcW w:w="3709" w:type="dxa"/>
            <w:tcPrChange w:id="1636" w:author="Shienne Patricia Cay" w:date="2017-02-09T11:53:00Z">
              <w:tcPr>
                <w:tcW w:w="3709" w:type="dxa"/>
              </w:tcPr>
            </w:tcPrChange>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Validating User Input</w:t>
            </w:r>
          </w:p>
        </w:tc>
        <w:tc>
          <w:tcPr>
            <w:tcW w:w="5609" w:type="dxa"/>
            <w:tcPrChange w:id="1637" w:author="Shienne Patricia Cay" w:date="2017-02-09T11:53:00Z">
              <w:tcPr>
                <w:tcW w:w="5609" w:type="dxa"/>
              </w:tcPr>
            </w:tcPrChange>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107-113, 162-168, 412-418</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Change w:id="1638"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639" w:author="Shienne Patricia Cay" w:date="2017-02-09T11:53:00Z">
              <w:tcPr>
                <w:tcW w:w="1045" w:type="dxa"/>
              </w:tcPr>
            </w:tcPrChange>
          </w:tcPr>
          <w:p w:rsidR="00BA14B7" w:rsidRDefault="00BA14B7" w:rsidP="00BA14B7">
            <w:pPr>
              <w:pStyle w:val="NoSpacing"/>
              <w:jc w:val="center"/>
              <w:cnfStyle w:val="001000100000" w:firstRow="0" w:lastRow="0" w:firstColumn="1" w:lastColumn="0" w:oddVBand="0" w:evenVBand="0" w:oddHBand="1" w:evenHBand="0" w:firstRowFirstColumn="0" w:firstRowLastColumn="0" w:lastRowFirstColumn="0" w:lastRowLastColumn="0"/>
              <w:rPr>
                <w:b w:val="0"/>
                <w:sz w:val="26"/>
                <w:szCs w:val="26"/>
              </w:rPr>
            </w:pPr>
          </w:p>
        </w:tc>
        <w:tc>
          <w:tcPr>
            <w:tcW w:w="1035" w:type="dxa"/>
            <w:tcPrChange w:id="1640" w:author="Shienne Patricia Cay" w:date="2017-02-09T11:53:00Z">
              <w:tcPr>
                <w:tcW w:w="1035" w:type="dxa"/>
              </w:tcPr>
            </w:tcPrChange>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13</w:t>
            </w:r>
          </w:p>
        </w:tc>
        <w:tc>
          <w:tcPr>
            <w:tcW w:w="3709" w:type="dxa"/>
            <w:tcPrChange w:id="1641" w:author="Shienne Patricia Cay" w:date="2017-02-09T11:53:00Z">
              <w:tcPr>
                <w:tcW w:w="3709" w:type="dxa"/>
              </w:tcPr>
            </w:tcPrChange>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Conditional Operator</w:t>
            </w:r>
          </w:p>
        </w:tc>
        <w:tc>
          <w:tcPr>
            <w:tcW w:w="5609" w:type="dxa"/>
            <w:tcPrChange w:id="1642" w:author="Shienne Patricia Cay" w:date="2017-02-09T11:53:00Z">
              <w:tcPr>
                <w:tcW w:w="5609" w:type="dxa"/>
              </w:tcPr>
            </w:tcPrChange>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125-128…</w:t>
            </w:r>
          </w:p>
        </w:tc>
      </w:tr>
      <w:tr w:rsidR="00BA14B7" w:rsidTr="00CC6527">
        <w:trPr>
          <w:trHeight w:val="284"/>
          <w:trPrChange w:id="1643" w:author="Shienne Patricia Cay" w:date="2017-02-09T11:53:00Z">
            <w:trPr>
              <w:trHeight w:val="284"/>
            </w:trPr>
          </w:trPrChange>
        </w:trPr>
        <w:tc>
          <w:tcPr>
            <w:cnfStyle w:val="001000000000" w:firstRow="0" w:lastRow="0" w:firstColumn="1" w:lastColumn="0" w:oddVBand="0" w:evenVBand="0" w:oddHBand="0" w:evenHBand="0" w:firstRowFirstColumn="0" w:firstRowLastColumn="0" w:lastRowFirstColumn="0" w:lastRowLastColumn="0"/>
            <w:tcW w:w="1045" w:type="dxa"/>
            <w:tcPrChange w:id="1644" w:author="Shienne Patricia Cay" w:date="2017-02-09T11:53:00Z">
              <w:tcPr>
                <w:tcW w:w="1045" w:type="dxa"/>
              </w:tcPr>
            </w:tcPrChange>
          </w:tcPr>
          <w:p w:rsidR="00BA14B7" w:rsidRDefault="00BA14B7" w:rsidP="00BA14B7">
            <w:pPr>
              <w:pStyle w:val="NoSpacing"/>
              <w:jc w:val="center"/>
              <w:rPr>
                <w:b w:val="0"/>
                <w:sz w:val="26"/>
                <w:szCs w:val="26"/>
              </w:rPr>
            </w:pPr>
          </w:p>
        </w:tc>
        <w:tc>
          <w:tcPr>
            <w:tcW w:w="1035" w:type="dxa"/>
            <w:tcPrChange w:id="1645" w:author="Shienne Patricia Cay" w:date="2017-02-09T11:53:00Z">
              <w:tcPr>
                <w:tcW w:w="1035" w:type="dxa"/>
              </w:tcPr>
            </w:tcPrChange>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14</w:t>
            </w:r>
          </w:p>
        </w:tc>
        <w:tc>
          <w:tcPr>
            <w:tcW w:w="3709" w:type="dxa"/>
            <w:tcPrChange w:id="1646" w:author="Shienne Patricia Cay" w:date="2017-02-09T11:53:00Z">
              <w:tcPr>
                <w:tcW w:w="3709" w:type="dxa"/>
              </w:tcPr>
            </w:tcPrChange>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Switch</w:t>
            </w:r>
          </w:p>
        </w:tc>
        <w:tc>
          <w:tcPr>
            <w:tcW w:w="5609" w:type="dxa"/>
            <w:tcPrChange w:id="1647" w:author="Shienne Patricia Cay" w:date="2017-02-09T11:53:00Z">
              <w:tcPr>
                <w:tcW w:w="5609" w:type="dxa"/>
              </w:tcPr>
            </w:tcPrChange>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95, 405</w:t>
            </w:r>
          </w:p>
        </w:tc>
      </w:tr>
      <w:tr w:rsidR="005874F6" w:rsidTr="00CC6527">
        <w:trPr>
          <w:cnfStyle w:val="000000100000" w:firstRow="0" w:lastRow="0" w:firstColumn="0" w:lastColumn="0" w:oddVBand="0" w:evenVBand="0" w:oddHBand="1" w:evenHBand="0" w:firstRowFirstColumn="0" w:firstRowLastColumn="0" w:lastRowFirstColumn="0" w:lastRowLastColumn="0"/>
          <w:trHeight w:val="284"/>
          <w:trPrChange w:id="1648" w:author="Shienne Patricia Cay" w:date="2017-02-09T11:53:00Z">
            <w:trPr>
              <w:trHeight w:val="284"/>
            </w:trPr>
          </w:trPrChange>
        </w:trPr>
        <w:tc>
          <w:tcPr>
            <w:cnfStyle w:val="001000000000" w:firstRow="0" w:lastRow="0" w:firstColumn="1" w:lastColumn="0" w:oddVBand="0" w:evenVBand="0" w:oddHBand="0" w:evenHBand="0" w:firstRowFirstColumn="0" w:firstRowLastColumn="0" w:lastRowFirstColumn="0" w:lastRowLastColumn="0"/>
            <w:tcW w:w="1045" w:type="dxa"/>
            <w:tcPrChange w:id="1649" w:author="Shienne Patricia Cay" w:date="2017-02-09T11:53:00Z">
              <w:tcPr>
                <w:tcW w:w="1045" w:type="dxa"/>
              </w:tcPr>
            </w:tcPrChange>
          </w:tcPr>
          <w:p w:rsidR="005874F6" w:rsidRDefault="005874F6" w:rsidP="00BA14B7">
            <w:pPr>
              <w:pStyle w:val="NoSpacing"/>
              <w:jc w:val="center"/>
              <w:cnfStyle w:val="001000100000" w:firstRow="0" w:lastRow="0" w:firstColumn="1" w:lastColumn="0" w:oddVBand="0" w:evenVBand="0" w:oddHBand="1" w:evenHBand="0" w:firstRowFirstColumn="0" w:firstRowLastColumn="0" w:lastRowFirstColumn="0" w:lastRowLastColumn="0"/>
              <w:rPr>
                <w:b w:val="0"/>
                <w:sz w:val="26"/>
                <w:szCs w:val="26"/>
              </w:rPr>
            </w:pPr>
          </w:p>
        </w:tc>
        <w:tc>
          <w:tcPr>
            <w:tcW w:w="1035" w:type="dxa"/>
            <w:tcPrChange w:id="1650" w:author="Shienne Patricia Cay" w:date="2017-02-09T11:53:00Z">
              <w:tcPr>
                <w:tcW w:w="1035" w:type="dxa"/>
              </w:tcPr>
            </w:tcPrChange>
          </w:tcPr>
          <w:p w:rsidR="005874F6"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709" w:type="dxa"/>
            <w:tcPrChange w:id="1651" w:author="Shienne Patricia Cay" w:date="2017-02-09T11:53:00Z">
              <w:tcPr>
                <w:tcW w:w="3709" w:type="dxa"/>
              </w:tcPr>
            </w:tcPrChange>
          </w:tcPr>
          <w:p w:rsidR="005874F6" w:rsidRDefault="005874F6"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p>
        </w:tc>
        <w:tc>
          <w:tcPr>
            <w:tcW w:w="5609" w:type="dxa"/>
            <w:tcPrChange w:id="1652" w:author="Shienne Patricia Cay" w:date="2017-02-09T11:53:00Z">
              <w:tcPr>
                <w:tcW w:w="5609" w:type="dxa"/>
              </w:tcPr>
            </w:tcPrChange>
          </w:tcPr>
          <w:p w:rsidR="005874F6"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BA14B7" w:rsidTr="00CC6527">
        <w:trPr>
          <w:trHeight w:val="299"/>
          <w:trPrChange w:id="1653"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654" w:author="Shienne Patricia Cay" w:date="2017-02-09T11:53:00Z">
              <w:tcPr>
                <w:tcW w:w="1045" w:type="dxa"/>
              </w:tcPr>
            </w:tcPrChange>
          </w:tcPr>
          <w:p w:rsidR="00BA14B7" w:rsidRPr="00CC6527" w:rsidRDefault="00CC6527" w:rsidP="00BA14B7">
            <w:pPr>
              <w:pStyle w:val="NoSpacing"/>
              <w:jc w:val="center"/>
              <w:rPr>
                <w:sz w:val="26"/>
                <w:szCs w:val="26"/>
              </w:rPr>
            </w:pPr>
            <w:r>
              <w:rPr>
                <w:sz w:val="26"/>
                <w:szCs w:val="26"/>
              </w:rPr>
              <w:t>5</w:t>
            </w:r>
          </w:p>
        </w:tc>
        <w:tc>
          <w:tcPr>
            <w:tcW w:w="1035" w:type="dxa"/>
            <w:tcPrChange w:id="1655" w:author="Shienne Patricia Cay" w:date="2017-02-09T11:53:00Z">
              <w:tcPr>
                <w:tcW w:w="1035" w:type="dxa"/>
              </w:tcPr>
            </w:tcPrChange>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3709" w:type="dxa"/>
            <w:tcPrChange w:id="1656" w:author="Shienne Patricia Cay" w:date="2017-02-09T11:53:00Z">
              <w:tcPr>
                <w:tcW w:w="3709" w:type="dxa"/>
              </w:tcPr>
            </w:tcPrChange>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Increment/Decrement</w:t>
            </w:r>
          </w:p>
        </w:tc>
        <w:tc>
          <w:tcPr>
            <w:tcW w:w="5609" w:type="dxa"/>
            <w:tcPrChange w:id="1657" w:author="Shienne Patricia Cay" w:date="2017-02-09T11:53:00Z">
              <w:tcPr>
                <w:tcW w:w="5609" w:type="dxa"/>
              </w:tcPr>
            </w:tcPrChange>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179, 223… play++, numWin++, numLose++</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Change w:id="1658" w:author="Shienne Patricia Cay" w:date="2017-02-09T11:53:00Z">
            <w:trPr>
              <w:trHeight w:val="284"/>
            </w:trPr>
          </w:trPrChange>
        </w:trPr>
        <w:tc>
          <w:tcPr>
            <w:cnfStyle w:val="001000000000" w:firstRow="0" w:lastRow="0" w:firstColumn="1" w:lastColumn="0" w:oddVBand="0" w:evenVBand="0" w:oddHBand="0" w:evenHBand="0" w:firstRowFirstColumn="0" w:firstRowLastColumn="0" w:lastRowFirstColumn="0" w:lastRowLastColumn="0"/>
            <w:tcW w:w="1045" w:type="dxa"/>
            <w:tcPrChange w:id="1659" w:author="Shienne Patricia Cay" w:date="2017-02-09T11:53:00Z">
              <w:tcPr>
                <w:tcW w:w="1045" w:type="dxa"/>
              </w:tcPr>
            </w:tcPrChange>
          </w:tcPr>
          <w:p w:rsidR="00BA14B7" w:rsidRDefault="00BA14B7" w:rsidP="00BA14B7">
            <w:pPr>
              <w:pStyle w:val="NoSpacing"/>
              <w:jc w:val="center"/>
              <w:cnfStyle w:val="001000100000" w:firstRow="0" w:lastRow="0" w:firstColumn="1" w:lastColumn="0" w:oddVBand="0" w:evenVBand="0" w:oddHBand="1" w:evenHBand="0" w:firstRowFirstColumn="0" w:firstRowLastColumn="0" w:lastRowFirstColumn="0" w:lastRowLastColumn="0"/>
              <w:rPr>
                <w:b w:val="0"/>
                <w:sz w:val="26"/>
                <w:szCs w:val="26"/>
              </w:rPr>
            </w:pPr>
          </w:p>
        </w:tc>
        <w:tc>
          <w:tcPr>
            <w:tcW w:w="1035" w:type="dxa"/>
            <w:tcPrChange w:id="1660" w:author="Shienne Patricia Cay" w:date="2017-02-09T11:53:00Z">
              <w:tcPr>
                <w:tcW w:w="1035" w:type="dxa"/>
              </w:tcPr>
            </w:tcPrChange>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3709" w:type="dxa"/>
            <w:tcPrChange w:id="1661" w:author="Shienne Patricia Cay" w:date="2017-02-09T11:53:00Z">
              <w:tcPr>
                <w:tcW w:w="3709" w:type="dxa"/>
              </w:tcPr>
            </w:tcPrChange>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While</w:t>
            </w:r>
          </w:p>
        </w:tc>
        <w:tc>
          <w:tcPr>
            <w:tcW w:w="5609" w:type="dxa"/>
            <w:tcPrChange w:id="1662" w:author="Shienne Patricia Cay" w:date="2017-02-09T11:53:00Z">
              <w:tcPr>
                <w:tcW w:w="5609" w:type="dxa"/>
              </w:tcPr>
            </w:tcPrChange>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107, 162, 412</w:t>
            </w:r>
          </w:p>
        </w:tc>
      </w:tr>
      <w:tr w:rsidR="00BA14B7" w:rsidTr="00CC6527">
        <w:trPr>
          <w:trHeight w:val="299"/>
          <w:trPrChange w:id="1663"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664" w:author="Shienne Patricia Cay" w:date="2017-02-09T11:53:00Z">
              <w:tcPr>
                <w:tcW w:w="1045" w:type="dxa"/>
              </w:tcPr>
            </w:tcPrChange>
          </w:tcPr>
          <w:p w:rsidR="00BA14B7" w:rsidRDefault="00BA14B7" w:rsidP="00BA14B7">
            <w:pPr>
              <w:pStyle w:val="NoSpacing"/>
              <w:jc w:val="center"/>
              <w:rPr>
                <w:b w:val="0"/>
                <w:sz w:val="26"/>
                <w:szCs w:val="26"/>
              </w:rPr>
            </w:pPr>
          </w:p>
        </w:tc>
        <w:tc>
          <w:tcPr>
            <w:tcW w:w="1035" w:type="dxa"/>
            <w:tcPrChange w:id="1665" w:author="Shienne Patricia Cay" w:date="2017-02-09T11:53:00Z">
              <w:tcPr>
                <w:tcW w:w="1035" w:type="dxa"/>
              </w:tcPr>
            </w:tcPrChange>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3709" w:type="dxa"/>
            <w:tcPrChange w:id="1666" w:author="Shienne Patricia Cay" w:date="2017-02-09T11:53:00Z">
              <w:tcPr>
                <w:tcW w:w="3709" w:type="dxa"/>
              </w:tcPr>
            </w:tcPrChange>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Do-while</w:t>
            </w:r>
          </w:p>
        </w:tc>
        <w:tc>
          <w:tcPr>
            <w:tcW w:w="5609" w:type="dxa"/>
            <w:tcPrChange w:id="1667" w:author="Shienne Patricia Cay" w:date="2017-02-09T11:53:00Z">
              <w:tcPr>
                <w:tcW w:w="5609" w:type="dxa"/>
              </w:tcPr>
            </w:tcPrChange>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88, 102, 199, 158, 399, 408, 498, 558…</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Change w:id="1668" w:author="Shienne Patricia Cay" w:date="2017-02-09T11:53:00Z">
            <w:trPr>
              <w:trHeight w:val="284"/>
            </w:trPr>
          </w:trPrChange>
        </w:trPr>
        <w:tc>
          <w:tcPr>
            <w:cnfStyle w:val="001000000000" w:firstRow="0" w:lastRow="0" w:firstColumn="1" w:lastColumn="0" w:oddVBand="0" w:evenVBand="0" w:oddHBand="0" w:evenHBand="0" w:firstRowFirstColumn="0" w:firstRowLastColumn="0" w:lastRowFirstColumn="0" w:lastRowLastColumn="0"/>
            <w:tcW w:w="1045" w:type="dxa"/>
            <w:tcPrChange w:id="1669" w:author="Shienne Patricia Cay" w:date="2017-02-09T11:53:00Z">
              <w:tcPr>
                <w:tcW w:w="1045" w:type="dxa"/>
              </w:tcPr>
            </w:tcPrChange>
          </w:tcPr>
          <w:p w:rsidR="00BA14B7" w:rsidRDefault="00BA14B7" w:rsidP="00BA14B7">
            <w:pPr>
              <w:pStyle w:val="NoSpacing"/>
              <w:jc w:val="center"/>
              <w:cnfStyle w:val="001000100000" w:firstRow="0" w:lastRow="0" w:firstColumn="1" w:lastColumn="0" w:oddVBand="0" w:evenVBand="0" w:oddHBand="1" w:evenHBand="0" w:firstRowFirstColumn="0" w:firstRowLastColumn="0" w:lastRowFirstColumn="0" w:lastRowLastColumn="0"/>
              <w:rPr>
                <w:b w:val="0"/>
                <w:sz w:val="26"/>
                <w:szCs w:val="26"/>
              </w:rPr>
            </w:pPr>
          </w:p>
        </w:tc>
        <w:tc>
          <w:tcPr>
            <w:tcW w:w="1035" w:type="dxa"/>
            <w:tcPrChange w:id="1670" w:author="Shienne Patricia Cay" w:date="2017-02-09T11:53:00Z">
              <w:tcPr>
                <w:tcW w:w="1035" w:type="dxa"/>
              </w:tcPr>
            </w:tcPrChange>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Change w:id="1671" w:author="Shienne Patricia Cay" w:date="2017-02-09T11:53:00Z">
              <w:tcPr>
                <w:tcW w:w="3709" w:type="dxa"/>
              </w:tcPr>
            </w:tcPrChange>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For loop</w:t>
            </w:r>
          </w:p>
        </w:tc>
        <w:tc>
          <w:tcPr>
            <w:tcW w:w="5609" w:type="dxa"/>
            <w:tcPrChange w:id="1672" w:author="Shienne Patricia Cay" w:date="2017-02-09T11:53:00Z">
              <w:tcPr>
                <w:tcW w:w="5609" w:type="dxa"/>
              </w:tcPr>
            </w:tcPrChange>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474</w:t>
            </w:r>
          </w:p>
        </w:tc>
      </w:tr>
      <w:tr w:rsidR="00BA14B7" w:rsidTr="00CC6527">
        <w:trPr>
          <w:trHeight w:val="299"/>
          <w:trPrChange w:id="1673"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674" w:author="Shienne Patricia Cay" w:date="2017-02-09T11:53:00Z">
              <w:tcPr>
                <w:tcW w:w="1045" w:type="dxa"/>
              </w:tcPr>
            </w:tcPrChange>
          </w:tcPr>
          <w:p w:rsidR="00BA14B7" w:rsidRDefault="00BA14B7" w:rsidP="00BA14B7">
            <w:pPr>
              <w:pStyle w:val="NoSpacing"/>
              <w:jc w:val="center"/>
              <w:rPr>
                <w:b w:val="0"/>
                <w:sz w:val="26"/>
                <w:szCs w:val="26"/>
              </w:rPr>
            </w:pPr>
          </w:p>
        </w:tc>
        <w:tc>
          <w:tcPr>
            <w:tcW w:w="1035" w:type="dxa"/>
            <w:tcPrChange w:id="1675" w:author="Shienne Patricia Cay" w:date="2017-02-09T11:53:00Z">
              <w:tcPr>
                <w:tcW w:w="1035" w:type="dxa"/>
              </w:tcPr>
            </w:tcPrChange>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w:t>
            </w:r>
          </w:p>
        </w:tc>
        <w:tc>
          <w:tcPr>
            <w:tcW w:w="3709" w:type="dxa"/>
            <w:tcPrChange w:id="1676" w:author="Shienne Patricia Cay" w:date="2017-02-09T11:53:00Z">
              <w:tcPr>
                <w:tcW w:w="3709" w:type="dxa"/>
              </w:tcPr>
            </w:tcPrChange>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Files input/output</w:t>
            </w:r>
          </w:p>
        </w:tc>
        <w:tc>
          <w:tcPr>
            <w:tcW w:w="5609" w:type="dxa"/>
            <w:tcPrChange w:id="1677" w:author="Shienne Patricia Cay" w:date="2017-02-09T11:53:00Z">
              <w:tcPr>
                <w:tcW w:w="5609" w:type="dxa"/>
              </w:tcPr>
            </w:tcPrChange>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Output – 526-547, 586-607</w:t>
            </w:r>
          </w:p>
        </w:tc>
      </w:tr>
      <w:tr w:rsidR="00BA14B7" w:rsidTr="00CC6527">
        <w:trPr>
          <w:cnfStyle w:val="000000100000" w:firstRow="0" w:lastRow="0" w:firstColumn="0" w:lastColumn="0" w:oddVBand="0" w:evenVBand="0" w:oddHBand="1" w:evenHBand="0" w:firstRowFirstColumn="0" w:firstRowLastColumn="0" w:lastRowFirstColumn="0" w:lastRowLastColumn="0"/>
          <w:trHeight w:val="422"/>
          <w:trPrChange w:id="1678" w:author="Shienne Patricia Cay" w:date="2017-02-09T11:53:00Z">
            <w:trPr>
              <w:trHeight w:val="422"/>
            </w:trPr>
          </w:trPrChange>
        </w:trPr>
        <w:tc>
          <w:tcPr>
            <w:cnfStyle w:val="001000000000" w:firstRow="0" w:lastRow="0" w:firstColumn="1" w:lastColumn="0" w:oddVBand="0" w:evenVBand="0" w:oddHBand="0" w:evenHBand="0" w:firstRowFirstColumn="0" w:firstRowLastColumn="0" w:lastRowFirstColumn="0" w:lastRowLastColumn="0"/>
            <w:tcW w:w="1045" w:type="dxa"/>
            <w:tcPrChange w:id="1679" w:author="Shienne Patricia Cay" w:date="2017-02-09T11:53:00Z">
              <w:tcPr>
                <w:tcW w:w="1045" w:type="dxa"/>
              </w:tcPr>
            </w:tcPrChange>
          </w:tcPr>
          <w:p w:rsidR="00BA14B7" w:rsidRDefault="00BA14B7" w:rsidP="00BA14B7">
            <w:pPr>
              <w:pStyle w:val="NoSpacing"/>
              <w:jc w:val="center"/>
              <w:cnfStyle w:val="001000100000" w:firstRow="0" w:lastRow="0" w:firstColumn="1" w:lastColumn="0" w:oddVBand="0" w:evenVBand="0" w:oddHBand="1" w:evenHBand="0" w:firstRowFirstColumn="0" w:firstRowLastColumn="0" w:lastRowFirstColumn="0" w:lastRowLastColumn="0"/>
              <w:rPr>
                <w:b w:val="0"/>
                <w:sz w:val="26"/>
                <w:szCs w:val="26"/>
              </w:rPr>
            </w:pPr>
          </w:p>
        </w:tc>
        <w:tc>
          <w:tcPr>
            <w:tcW w:w="1035" w:type="dxa"/>
            <w:tcPrChange w:id="1680" w:author="Shienne Patricia Cay" w:date="2017-02-09T11:53:00Z">
              <w:tcPr>
                <w:tcW w:w="1035" w:type="dxa"/>
              </w:tcPr>
            </w:tcPrChange>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w:t>
            </w:r>
          </w:p>
        </w:tc>
        <w:tc>
          <w:tcPr>
            <w:tcW w:w="3709" w:type="dxa"/>
            <w:tcPrChange w:id="1681" w:author="Shienne Patricia Cay" w:date="2017-02-09T11:53:00Z">
              <w:tcPr>
                <w:tcW w:w="3709" w:type="dxa"/>
              </w:tcPr>
            </w:tcPrChange>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No breaks in loops *****</w:t>
            </w:r>
          </w:p>
        </w:tc>
        <w:tc>
          <w:tcPr>
            <w:tcW w:w="5609" w:type="dxa"/>
            <w:tcPrChange w:id="1682" w:author="Shienne Patricia Cay" w:date="2017-02-09T11:53:00Z">
              <w:tcPr>
                <w:tcW w:w="5609" w:type="dxa"/>
              </w:tcPr>
            </w:tcPrChange>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w:t>
            </w:r>
          </w:p>
        </w:tc>
      </w:tr>
      <w:tr w:rsidR="00BA14B7" w:rsidTr="00CC6527">
        <w:trPr>
          <w:trHeight w:val="299"/>
          <w:trPrChange w:id="1683" w:author="Shienne Patricia Cay" w:date="2017-02-09T11:53:00Z">
            <w:trPr>
              <w:trHeight w:val="299"/>
            </w:trPr>
          </w:trPrChange>
        </w:trPr>
        <w:tc>
          <w:tcPr>
            <w:cnfStyle w:val="001000000000" w:firstRow="0" w:lastRow="0" w:firstColumn="1" w:lastColumn="0" w:oddVBand="0" w:evenVBand="0" w:oddHBand="0" w:evenHBand="0" w:firstRowFirstColumn="0" w:firstRowLastColumn="0" w:lastRowFirstColumn="0" w:lastRowLastColumn="0"/>
            <w:tcW w:w="1045" w:type="dxa"/>
            <w:tcPrChange w:id="1684" w:author="Shienne Patricia Cay" w:date="2017-02-09T11:53:00Z">
              <w:tcPr>
                <w:tcW w:w="1045" w:type="dxa"/>
              </w:tcPr>
            </w:tcPrChange>
          </w:tcPr>
          <w:p w:rsidR="00BA14B7" w:rsidRDefault="00BA14B7" w:rsidP="00BA14B7">
            <w:pPr>
              <w:pStyle w:val="NoSpacing"/>
              <w:jc w:val="center"/>
              <w:rPr>
                <w:b w:val="0"/>
                <w:sz w:val="26"/>
                <w:szCs w:val="26"/>
              </w:rPr>
            </w:pPr>
          </w:p>
        </w:tc>
        <w:tc>
          <w:tcPr>
            <w:tcW w:w="1035" w:type="dxa"/>
            <w:tcPrChange w:id="1685" w:author="Shienne Patricia Cay" w:date="2017-02-09T11:53:00Z">
              <w:tcPr>
                <w:tcW w:w="1035" w:type="dxa"/>
              </w:tcPr>
            </w:tcPrChange>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709" w:type="dxa"/>
            <w:tcPrChange w:id="1686" w:author="Shienne Patricia Cay" w:date="2017-02-09T11:53:00Z">
              <w:tcPr>
                <w:tcW w:w="3709" w:type="dxa"/>
              </w:tcPr>
            </w:tcPrChange>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5609" w:type="dxa"/>
            <w:tcPrChange w:id="1687" w:author="Shienne Patricia Cay" w:date="2017-02-09T11:53:00Z">
              <w:tcPr>
                <w:tcW w:w="5609" w:type="dxa"/>
              </w:tcPr>
            </w:tcPrChange>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bl>
    <w:p w:rsidR="00BA14B7" w:rsidRPr="00BA14B7" w:rsidRDefault="00BA14B7" w:rsidP="00BA14B7">
      <w:pPr>
        <w:pStyle w:val="NoSpacing"/>
        <w:jc w:val="center"/>
        <w:rPr>
          <w:b/>
          <w:sz w:val="26"/>
          <w:szCs w:val="26"/>
        </w:rPr>
      </w:pPr>
    </w:p>
    <w:p w:rsidR="00E06477" w:rsidRPr="00E06477" w:rsidRDefault="00E06477" w:rsidP="00E06477">
      <w:pPr>
        <w:pStyle w:val="NoSpacing"/>
        <w:rPr>
          <w:b/>
          <w:sz w:val="36"/>
          <w:szCs w:val="36"/>
        </w:rPr>
      </w:pP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p>
    <w:p w:rsidR="00791A8A" w:rsidRPr="00791A8A" w:rsidRDefault="00791A8A" w:rsidP="007C7516">
      <w:pPr>
        <w:pStyle w:val="NoSpacing"/>
        <w:rPr>
          <w:sz w:val="26"/>
          <w:szCs w:val="26"/>
        </w:rPr>
      </w:pPr>
    </w:p>
    <w:sectPr w:rsidR="00791A8A" w:rsidRPr="00791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F03"/>
    <w:rsid w:val="00181E1A"/>
    <w:rsid w:val="001B032A"/>
    <w:rsid w:val="005874F6"/>
    <w:rsid w:val="005C338E"/>
    <w:rsid w:val="00622F67"/>
    <w:rsid w:val="00791A8A"/>
    <w:rsid w:val="007A4930"/>
    <w:rsid w:val="007A595A"/>
    <w:rsid w:val="007C7516"/>
    <w:rsid w:val="007F4254"/>
    <w:rsid w:val="008C55D2"/>
    <w:rsid w:val="009121FF"/>
    <w:rsid w:val="00982F03"/>
    <w:rsid w:val="00AB6885"/>
    <w:rsid w:val="00AD1410"/>
    <w:rsid w:val="00B944FA"/>
    <w:rsid w:val="00BA14B7"/>
    <w:rsid w:val="00BE0725"/>
    <w:rsid w:val="00C8401B"/>
    <w:rsid w:val="00CB5F0E"/>
    <w:rsid w:val="00CC6527"/>
    <w:rsid w:val="00D32550"/>
    <w:rsid w:val="00D73C3D"/>
    <w:rsid w:val="00DB5F3A"/>
    <w:rsid w:val="00E06477"/>
    <w:rsid w:val="00E2086D"/>
    <w:rsid w:val="00E27AC0"/>
    <w:rsid w:val="00E70A48"/>
    <w:rsid w:val="00EE7AF8"/>
    <w:rsid w:val="00EF2E3E"/>
    <w:rsid w:val="00F1337E"/>
    <w:rsid w:val="00FA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18E4"/>
  <w15:chartTrackingRefBased/>
  <w15:docId w15:val="{BCD6CC2E-C61C-49B1-BE4A-BC828D38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F03"/>
    <w:pPr>
      <w:spacing w:after="0" w:line="240" w:lineRule="auto"/>
    </w:pPr>
  </w:style>
  <w:style w:type="table" w:styleId="TableGrid">
    <w:name w:val="Table Grid"/>
    <w:basedOn w:val="TableNormal"/>
    <w:uiPriority w:val="59"/>
    <w:rsid w:val="00BA1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BA14B7"/>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A14B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BA14B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5">
    <w:name w:val="Grid Table 3 Accent 5"/>
    <w:basedOn w:val="TableNormal"/>
    <w:uiPriority w:val="48"/>
    <w:rsid w:val="00BA14B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4">
    <w:name w:val="Grid Table 3 Accent 4"/>
    <w:basedOn w:val="TableNormal"/>
    <w:uiPriority w:val="48"/>
    <w:rsid w:val="00BA14B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5Dark-Accent4">
    <w:name w:val="Grid Table 5 Dark Accent 4"/>
    <w:basedOn w:val="TableNormal"/>
    <w:uiPriority w:val="50"/>
    <w:rsid w:val="00BA14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BA14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7Colorful-Accent4">
    <w:name w:val="Grid Table 7 Colorful Accent 4"/>
    <w:basedOn w:val="TableNormal"/>
    <w:uiPriority w:val="52"/>
    <w:rsid w:val="00BA14B7"/>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ListTable7Colorful">
    <w:name w:val="List Table 7 Colorful"/>
    <w:basedOn w:val="TableNormal"/>
    <w:uiPriority w:val="52"/>
    <w:rsid w:val="00BA14B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
    <w:name w:val="List Table 4"/>
    <w:basedOn w:val="TableNormal"/>
    <w:uiPriority w:val="49"/>
    <w:rsid w:val="00BA14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13256</Words>
  <Characters>75565</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Shienne Patricia Cay</dc:creator>
  <cp:keywords/>
  <dc:description/>
  <cp:lastModifiedBy>rcc</cp:lastModifiedBy>
  <cp:revision>2</cp:revision>
  <dcterms:created xsi:type="dcterms:W3CDTF">2017-02-09T19:54:00Z</dcterms:created>
  <dcterms:modified xsi:type="dcterms:W3CDTF">2017-02-09T19:54:00Z</dcterms:modified>
</cp:coreProperties>
</file>